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7ABD49" w14:textId="77777777" w:rsidR="00A50D9D" w:rsidRDefault="00AF4E1A" w:rsidP="00D473F3">
      <w:pPr>
        <w:jc w:val="both"/>
      </w:pPr>
      <w:r>
        <w:rPr>
          <w:noProof/>
          <w:lang w:val="en-IN" w:eastAsia="en-IN"/>
        </w:rPr>
        <w:drawing>
          <wp:anchor distT="0" distB="0" distL="114300" distR="114300" simplePos="0" relativeHeight="251658240" behindDoc="1" locked="0" layoutInCell="1" allowOverlap="1" wp14:anchorId="276F77F3" wp14:editId="7A596616">
            <wp:simplePos x="0" y="0"/>
            <wp:positionH relativeFrom="column">
              <wp:posOffset>4210050</wp:posOffset>
            </wp:positionH>
            <wp:positionV relativeFrom="paragraph">
              <wp:posOffset>0</wp:posOffset>
            </wp:positionV>
            <wp:extent cx="1495238" cy="885714"/>
            <wp:effectExtent l="0" t="0" r="0" b="0"/>
            <wp:wrapTight wrapText="bothSides">
              <wp:wrapPolygon edited="0">
                <wp:start x="0" y="0"/>
                <wp:lineTo x="0" y="20918"/>
                <wp:lineTo x="21196" y="20918"/>
                <wp:lineTo x="21196" y="0"/>
                <wp:lineTo x="0" y="0"/>
              </wp:wrapPolygon>
            </wp:wrapTight>
            <wp:docPr id="1" name="Picture 1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n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238" cy="8857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5C74">
        <w:rPr>
          <w:noProof/>
          <w:lang w:val="en-IN" w:eastAsia="en-IN"/>
        </w:rPr>
        <w:drawing>
          <wp:anchor distT="0" distB="0" distL="114300" distR="114300" simplePos="0" relativeHeight="251659264" behindDoc="1" locked="0" layoutInCell="1" allowOverlap="1" wp14:anchorId="52AE5EC4" wp14:editId="067659F3">
            <wp:simplePos x="0" y="0"/>
            <wp:positionH relativeFrom="column">
              <wp:posOffset>-31750</wp:posOffset>
            </wp:positionH>
            <wp:positionV relativeFrom="paragraph">
              <wp:posOffset>114300</wp:posOffset>
            </wp:positionV>
            <wp:extent cx="2051155" cy="647733"/>
            <wp:effectExtent l="0" t="0" r="6350" b="0"/>
            <wp:wrapTight wrapText="bothSides">
              <wp:wrapPolygon edited="0">
                <wp:start x="0" y="0"/>
                <wp:lineTo x="0" y="20965"/>
                <wp:lineTo x="21466" y="20965"/>
                <wp:lineTo x="21466" y="0"/>
                <wp:lineTo x="0" y="0"/>
              </wp:wrapPolygon>
            </wp:wrapTight>
            <wp:docPr id="2" name="Picture 2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yB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1155" cy="647733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BC78FA" w14:textId="77777777" w:rsidR="00D15732" w:rsidRPr="00D15732" w:rsidRDefault="00D15732" w:rsidP="00D473F3">
      <w:pPr>
        <w:jc w:val="both"/>
      </w:pPr>
    </w:p>
    <w:p w14:paraId="1679F866" w14:textId="77777777" w:rsidR="00D15732" w:rsidRPr="00D15732" w:rsidRDefault="00D15732" w:rsidP="00D473F3">
      <w:pPr>
        <w:jc w:val="both"/>
      </w:pPr>
    </w:p>
    <w:p w14:paraId="603B11E8" w14:textId="77777777" w:rsidR="00D15732" w:rsidRDefault="00D15732" w:rsidP="00D473F3">
      <w:pPr>
        <w:jc w:val="both"/>
        <w:rPr>
          <w:b/>
          <w:bCs/>
          <w:sz w:val="36"/>
          <w:szCs w:val="36"/>
        </w:rPr>
      </w:pPr>
      <w:r w:rsidRPr="00D15732">
        <w:rPr>
          <w:b/>
          <w:bCs/>
          <w:sz w:val="36"/>
          <w:szCs w:val="36"/>
        </w:rPr>
        <w:t>FY</w:t>
      </w:r>
      <w:r w:rsidR="009A1E94">
        <w:rPr>
          <w:b/>
          <w:bCs/>
          <w:sz w:val="36"/>
          <w:szCs w:val="36"/>
        </w:rPr>
        <w:t>21/</w:t>
      </w:r>
      <w:r w:rsidRPr="00D15732">
        <w:rPr>
          <w:b/>
          <w:bCs/>
          <w:sz w:val="36"/>
          <w:szCs w:val="36"/>
        </w:rPr>
        <w:t>2</w:t>
      </w:r>
      <w:r w:rsidR="006F3008">
        <w:rPr>
          <w:b/>
          <w:bCs/>
          <w:sz w:val="36"/>
          <w:szCs w:val="36"/>
        </w:rPr>
        <w:t>2</w:t>
      </w:r>
      <w:r w:rsidRPr="00D15732">
        <w:rPr>
          <w:b/>
          <w:bCs/>
          <w:sz w:val="36"/>
          <w:szCs w:val="36"/>
        </w:rPr>
        <w:t xml:space="preserve"> Year</w:t>
      </w:r>
      <w:r w:rsidR="00744577">
        <w:rPr>
          <w:b/>
          <w:bCs/>
          <w:sz w:val="36"/>
          <w:szCs w:val="36"/>
        </w:rPr>
        <w:t>-End</w:t>
      </w:r>
      <w:r w:rsidRPr="00D15732">
        <w:rPr>
          <w:b/>
          <w:bCs/>
          <w:sz w:val="36"/>
          <w:szCs w:val="36"/>
        </w:rPr>
        <w:t xml:space="preserve"> Review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D15732" w14:paraId="3807EB29" w14:textId="77777777" w:rsidTr="00AF4E1A">
        <w:tc>
          <w:tcPr>
            <w:tcW w:w="2830" w:type="dxa"/>
            <w:shd w:val="clear" w:color="auto" w:fill="D9D9D9" w:themeFill="background1" w:themeFillShade="D9"/>
          </w:tcPr>
          <w:p w14:paraId="552ADB9B" w14:textId="77777777" w:rsidR="00D15732" w:rsidRPr="00AF4E1A" w:rsidRDefault="00D15732" w:rsidP="00D473F3">
            <w:pPr>
              <w:jc w:val="both"/>
              <w:rPr>
                <w:b/>
                <w:bCs/>
              </w:rPr>
            </w:pPr>
            <w:r w:rsidRPr="00AF4E1A">
              <w:rPr>
                <w:b/>
                <w:bCs/>
              </w:rPr>
              <w:t>Employee Name</w:t>
            </w:r>
          </w:p>
        </w:tc>
        <w:tc>
          <w:tcPr>
            <w:tcW w:w="6186" w:type="dxa"/>
          </w:tcPr>
          <w:p w14:paraId="6837997B" w14:textId="658D1AF1" w:rsidR="00D15732" w:rsidRDefault="00077365" w:rsidP="00D473F3">
            <w:pPr>
              <w:jc w:val="both"/>
              <w:rPr>
                <w:b/>
                <w:bCs/>
              </w:rPr>
            </w:pPr>
            <w:proofErr w:type="spellStart"/>
            <w:ins w:id="0" w:author="Rajashekar K M" w:date="2022-03-30T18:09:00Z">
              <w:r>
                <w:rPr>
                  <w:b/>
                  <w:bCs/>
                </w:rPr>
                <w:t>RajashekarKM</w:t>
              </w:r>
            </w:ins>
            <w:proofErr w:type="spellEnd"/>
          </w:p>
        </w:tc>
      </w:tr>
      <w:tr w:rsidR="00D15732" w14:paraId="4918441F" w14:textId="77777777" w:rsidTr="00AF4E1A">
        <w:tc>
          <w:tcPr>
            <w:tcW w:w="2830" w:type="dxa"/>
            <w:shd w:val="clear" w:color="auto" w:fill="D9D9D9" w:themeFill="background1" w:themeFillShade="D9"/>
          </w:tcPr>
          <w:p w14:paraId="22D557D1" w14:textId="77777777" w:rsidR="00D15732" w:rsidRPr="00AF4E1A" w:rsidRDefault="00D15732" w:rsidP="00D473F3">
            <w:pPr>
              <w:jc w:val="both"/>
              <w:rPr>
                <w:b/>
                <w:bCs/>
              </w:rPr>
            </w:pPr>
            <w:r w:rsidRPr="00AF4E1A">
              <w:rPr>
                <w:b/>
                <w:bCs/>
              </w:rPr>
              <w:t xml:space="preserve">Manager Name </w:t>
            </w:r>
          </w:p>
        </w:tc>
        <w:tc>
          <w:tcPr>
            <w:tcW w:w="6186" w:type="dxa"/>
          </w:tcPr>
          <w:p w14:paraId="6D96B12F" w14:textId="02E4B230" w:rsidR="00D15732" w:rsidRDefault="00077365" w:rsidP="00D473F3">
            <w:pPr>
              <w:jc w:val="both"/>
              <w:rPr>
                <w:b/>
                <w:bCs/>
              </w:rPr>
            </w:pPr>
            <w:ins w:id="1" w:author="Rajashekar K M" w:date="2022-03-30T18:09:00Z">
              <w:r>
                <w:rPr>
                  <w:b/>
                  <w:bCs/>
                </w:rPr>
                <w:t>Venkata Prasad Sajja</w:t>
              </w:r>
            </w:ins>
          </w:p>
        </w:tc>
      </w:tr>
      <w:tr w:rsidR="00D15732" w14:paraId="447FFA39" w14:textId="77777777" w:rsidTr="00AF4E1A">
        <w:tc>
          <w:tcPr>
            <w:tcW w:w="2830" w:type="dxa"/>
            <w:shd w:val="clear" w:color="auto" w:fill="D9D9D9" w:themeFill="background1" w:themeFillShade="D9"/>
          </w:tcPr>
          <w:p w14:paraId="42FA3067" w14:textId="19247A29" w:rsidR="00D15732" w:rsidRPr="00AF4E1A" w:rsidRDefault="00D15732" w:rsidP="00D473F3">
            <w:pPr>
              <w:jc w:val="both"/>
              <w:rPr>
                <w:b/>
                <w:bCs/>
              </w:rPr>
            </w:pPr>
            <w:r w:rsidRPr="00AF4E1A">
              <w:rPr>
                <w:b/>
                <w:bCs/>
              </w:rPr>
              <w:t>Cascade Num</w:t>
            </w:r>
            <w:r w:rsidR="0071234D">
              <w:rPr>
                <w:b/>
                <w:bCs/>
              </w:rPr>
              <w:t>ber/Dnata ID</w:t>
            </w:r>
          </w:p>
        </w:tc>
        <w:tc>
          <w:tcPr>
            <w:tcW w:w="6186" w:type="dxa"/>
          </w:tcPr>
          <w:p w14:paraId="131FC2C7" w14:textId="247D322D" w:rsidR="00D15732" w:rsidRDefault="00C6524B" w:rsidP="00D473F3">
            <w:pPr>
              <w:jc w:val="both"/>
              <w:rPr>
                <w:b/>
                <w:bCs/>
              </w:rPr>
            </w:pPr>
            <w:ins w:id="2" w:author="Rajashekar K M" w:date="2022-03-31T17:36:00Z">
              <w:r w:rsidRPr="00C6524B">
                <w:rPr>
                  <w:b/>
                  <w:bCs/>
                </w:rPr>
                <w:t>rajashekar.km@dnata.com</w:t>
              </w:r>
            </w:ins>
            <w:bookmarkStart w:id="3" w:name="_GoBack"/>
            <w:bookmarkEnd w:id="3"/>
          </w:p>
        </w:tc>
      </w:tr>
    </w:tbl>
    <w:p w14:paraId="7CAF43CE" w14:textId="77777777" w:rsidR="00D15732" w:rsidRDefault="00D15732" w:rsidP="00D473F3">
      <w:pPr>
        <w:jc w:val="both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477"/>
        <w:tblGridChange w:id="4">
          <w:tblGrid>
            <w:gridCol w:w="3539"/>
            <w:gridCol w:w="5477"/>
          </w:tblGrid>
        </w:tblGridChange>
      </w:tblGrid>
      <w:tr w:rsidR="00D15732" w14:paraId="7561002B" w14:textId="77777777" w:rsidTr="00AF4E1A">
        <w:tc>
          <w:tcPr>
            <w:tcW w:w="9016" w:type="dxa"/>
            <w:gridSpan w:val="2"/>
            <w:shd w:val="clear" w:color="auto" w:fill="D9D9D9" w:themeFill="background1" w:themeFillShade="D9"/>
          </w:tcPr>
          <w:p w14:paraId="6AC933A3" w14:textId="77777777" w:rsidR="00D15732" w:rsidRPr="00AF4E1A" w:rsidRDefault="00D15732" w:rsidP="00D473F3">
            <w:pPr>
              <w:jc w:val="both"/>
              <w:rPr>
                <w:b/>
                <w:bCs/>
                <w:sz w:val="28"/>
                <w:szCs w:val="28"/>
              </w:rPr>
            </w:pPr>
            <w:r w:rsidRPr="00AF4E1A">
              <w:rPr>
                <w:b/>
                <w:bCs/>
                <w:sz w:val="28"/>
                <w:szCs w:val="28"/>
              </w:rPr>
              <w:t xml:space="preserve">Review Questions </w:t>
            </w:r>
          </w:p>
          <w:p w14:paraId="43CEF385" w14:textId="77777777" w:rsidR="00D15732" w:rsidRDefault="00D15732" w:rsidP="00D473F3">
            <w:pPr>
              <w:jc w:val="both"/>
              <w:rPr>
                <w:b/>
                <w:bCs/>
              </w:rPr>
            </w:pPr>
          </w:p>
        </w:tc>
      </w:tr>
      <w:tr w:rsidR="00D6607B" w14:paraId="4816EED1" w14:textId="77777777" w:rsidTr="00D15732">
        <w:tc>
          <w:tcPr>
            <w:tcW w:w="3539" w:type="dxa"/>
          </w:tcPr>
          <w:p w14:paraId="23F8F38B" w14:textId="006AD283" w:rsidR="00D6607B" w:rsidRPr="00CA5C49" w:rsidRDefault="00D6607B" w:rsidP="00D6607B">
            <w:pPr>
              <w:jc w:val="both"/>
              <w:rPr>
                <w:bCs/>
              </w:rPr>
            </w:pPr>
            <w:r>
              <w:rPr>
                <w:bCs/>
              </w:rPr>
              <w:t xml:space="preserve">As we near the end of FY21/22, </w:t>
            </w:r>
            <w:r w:rsidRPr="00CA5C49">
              <w:rPr>
                <w:bCs/>
              </w:rPr>
              <w:t xml:space="preserve">What do you believe have been your </w:t>
            </w:r>
            <w:r>
              <w:rPr>
                <w:bCs/>
              </w:rPr>
              <w:t>greatest</w:t>
            </w:r>
            <w:r w:rsidRPr="00CA5C49">
              <w:rPr>
                <w:bCs/>
              </w:rPr>
              <w:t xml:space="preserve"> achievements in the last FY? </w:t>
            </w:r>
          </w:p>
        </w:tc>
        <w:tc>
          <w:tcPr>
            <w:tcW w:w="5477" w:type="dxa"/>
          </w:tcPr>
          <w:p w14:paraId="31D12893" w14:textId="77777777" w:rsidR="00D6607B" w:rsidRPr="00B532F3" w:rsidRDefault="00D6607B" w:rsidP="00D6607B">
            <w:pPr>
              <w:jc w:val="both"/>
            </w:pPr>
          </w:p>
          <w:p w14:paraId="7A6D101B" w14:textId="77777777" w:rsidR="00B532F3" w:rsidRPr="00B532F3" w:rsidRDefault="00B532F3" w:rsidP="00B532F3">
            <w:pPr>
              <w:pStyle w:val="ListParagraph"/>
              <w:numPr>
                <w:ilvl w:val="0"/>
                <w:numId w:val="3"/>
              </w:numPr>
              <w:rPr>
                <w:ins w:id="5" w:author="Rajashekar K M" w:date="2022-03-31T16:20:00Z"/>
                <w:bCs/>
                <w:rPrChange w:id="6" w:author="Rajashekar K M" w:date="2022-03-31T16:23:00Z">
                  <w:rPr>
                    <w:ins w:id="7" w:author="Rajashekar K M" w:date="2022-03-31T16:20:00Z"/>
                    <w:b/>
                    <w:bCs/>
                  </w:rPr>
                </w:rPrChange>
              </w:rPr>
            </w:pPr>
            <w:ins w:id="8" w:author="Rajashekar K M" w:date="2022-03-31T16:20:00Z">
              <w:r w:rsidRPr="00B532F3">
                <w:rPr>
                  <w:bCs/>
                  <w:rPrChange w:id="9" w:author="Rajashekar K M" w:date="2022-03-31T16:23:00Z">
                    <w:rPr>
                      <w:b/>
                      <w:bCs/>
                    </w:rPr>
                  </w:rPrChange>
                </w:rPr>
                <w:t xml:space="preserve">Active support on the v2 and v3 releases </w:t>
              </w:r>
            </w:ins>
          </w:p>
          <w:p w14:paraId="450FE467" w14:textId="77777777" w:rsidR="00B532F3" w:rsidRPr="00B532F3" w:rsidRDefault="00B532F3" w:rsidP="00B532F3">
            <w:pPr>
              <w:pStyle w:val="ListParagraph"/>
              <w:numPr>
                <w:ilvl w:val="0"/>
                <w:numId w:val="3"/>
              </w:numPr>
              <w:rPr>
                <w:ins w:id="10" w:author="Rajashekar K M" w:date="2022-03-31T16:20:00Z"/>
                <w:bCs/>
                <w:rPrChange w:id="11" w:author="Rajashekar K M" w:date="2022-03-31T16:23:00Z">
                  <w:rPr>
                    <w:ins w:id="12" w:author="Rajashekar K M" w:date="2022-03-31T16:20:00Z"/>
                    <w:b/>
                    <w:bCs/>
                  </w:rPr>
                </w:rPrChange>
              </w:rPr>
            </w:pPr>
            <w:ins w:id="13" w:author="Rajashekar K M" w:date="2022-03-31T16:20:00Z">
              <w:r w:rsidRPr="00B532F3">
                <w:rPr>
                  <w:bCs/>
                  <w:rPrChange w:id="14" w:author="Rajashekar K M" w:date="2022-03-31T16:23:00Z">
                    <w:rPr>
                      <w:b/>
                      <w:bCs/>
                    </w:rPr>
                  </w:rPrChange>
                </w:rPr>
                <w:t>looking after v2 Automation Maintenance (Nightly runs) for (Desktop, Mobile) and Providing the Necessary fixes as and when needed.</w:t>
              </w:r>
            </w:ins>
          </w:p>
          <w:p w14:paraId="0DBA225B" w14:textId="77777777" w:rsidR="00B532F3" w:rsidRPr="00B532F3" w:rsidRDefault="00B532F3" w:rsidP="00B532F3">
            <w:pPr>
              <w:pStyle w:val="ListParagraph"/>
              <w:numPr>
                <w:ilvl w:val="0"/>
                <w:numId w:val="3"/>
              </w:numPr>
              <w:rPr>
                <w:ins w:id="15" w:author="Rajashekar K M" w:date="2022-03-31T16:20:00Z"/>
                <w:bCs/>
                <w:rPrChange w:id="16" w:author="Rajashekar K M" w:date="2022-03-31T16:23:00Z">
                  <w:rPr>
                    <w:ins w:id="17" w:author="Rajashekar K M" w:date="2022-03-31T16:20:00Z"/>
                    <w:b/>
                    <w:bCs/>
                  </w:rPr>
                </w:rPrChange>
              </w:rPr>
            </w:pPr>
            <w:ins w:id="18" w:author="Rajashekar K M" w:date="2022-03-31T16:20:00Z">
              <w:r w:rsidRPr="00B532F3">
                <w:rPr>
                  <w:bCs/>
                  <w:rPrChange w:id="19" w:author="Rajashekar K M" w:date="2022-03-31T16:23:00Z">
                    <w:rPr>
                      <w:b/>
                      <w:bCs/>
                    </w:rPr>
                  </w:rPrChange>
                </w:rPr>
                <w:t>Gained the Knowledge from Attract Team (Meta channels, Franklin, Sitemap) and ready to support when needed.</w:t>
              </w:r>
            </w:ins>
          </w:p>
          <w:p w14:paraId="38C4B5DB" w14:textId="77777777" w:rsidR="00B532F3" w:rsidRPr="00B532F3" w:rsidRDefault="00B532F3" w:rsidP="00B532F3">
            <w:pPr>
              <w:pStyle w:val="ListParagraph"/>
              <w:numPr>
                <w:ilvl w:val="0"/>
                <w:numId w:val="3"/>
              </w:numPr>
              <w:rPr>
                <w:ins w:id="20" w:author="Rajashekar K M" w:date="2022-03-31T16:20:00Z"/>
                <w:bCs/>
                <w:rPrChange w:id="21" w:author="Rajashekar K M" w:date="2022-03-31T16:23:00Z">
                  <w:rPr>
                    <w:ins w:id="22" w:author="Rajashekar K M" w:date="2022-03-31T16:20:00Z"/>
                    <w:b/>
                    <w:bCs/>
                  </w:rPr>
                </w:rPrChange>
              </w:rPr>
            </w:pPr>
            <w:ins w:id="23" w:author="Rajashekar K M" w:date="2022-03-31T16:20:00Z">
              <w:r w:rsidRPr="00B532F3">
                <w:rPr>
                  <w:bCs/>
                  <w:rPrChange w:id="24" w:author="Rajashekar K M" w:date="2022-03-31T16:23:00Z">
                    <w:rPr>
                      <w:b/>
                      <w:bCs/>
                    </w:rPr>
                  </w:rPrChange>
                </w:rPr>
                <w:t xml:space="preserve">constant Support By doing end-to-end Testing on Delivering v3 Hotel and Holiday journey for Mobile and Desktop Adaptive </w:t>
              </w:r>
            </w:ins>
          </w:p>
          <w:p w14:paraId="6D816042" w14:textId="77777777" w:rsidR="00B532F3" w:rsidRPr="00B532F3" w:rsidRDefault="00B532F3" w:rsidP="00B532F3">
            <w:pPr>
              <w:pStyle w:val="ListParagraph"/>
              <w:numPr>
                <w:ilvl w:val="0"/>
                <w:numId w:val="3"/>
              </w:numPr>
              <w:rPr>
                <w:ins w:id="25" w:author="Rajashekar K M" w:date="2022-03-31T16:20:00Z"/>
                <w:bCs/>
                <w:rPrChange w:id="26" w:author="Rajashekar K M" w:date="2022-03-31T16:23:00Z">
                  <w:rPr>
                    <w:ins w:id="27" w:author="Rajashekar K M" w:date="2022-03-31T16:20:00Z"/>
                    <w:b/>
                    <w:bCs/>
                  </w:rPr>
                </w:rPrChange>
              </w:rPr>
            </w:pPr>
            <w:ins w:id="28" w:author="Rajashekar K M" w:date="2022-03-31T16:20:00Z">
              <w:r w:rsidRPr="00B532F3">
                <w:rPr>
                  <w:bCs/>
                  <w:rPrChange w:id="29" w:author="Rajashekar K M" w:date="2022-03-31T16:23:00Z">
                    <w:rPr>
                      <w:b/>
                      <w:bCs/>
                    </w:rPr>
                  </w:rPrChange>
                </w:rPr>
                <w:t xml:space="preserve">Supporting for the successful Delivery of Travel Insurance in Desktop Adaptive </w:t>
              </w:r>
            </w:ins>
          </w:p>
          <w:p w14:paraId="1756ABAE" w14:textId="30F4C856" w:rsidR="00B532F3" w:rsidRDefault="00B532F3" w:rsidP="00B532F3">
            <w:pPr>
              <w:pStyle w:val="ListParagraph"/>
              <w:numPr>
                <w:ilvl w:val="0"/>
                <w:numId w:val="3"/>
              </w:numPr>
              <w:rPr>
                <w:ins w:id="30" w:author="Rajashekar K M" w:date="2022-03-31T16:38:00Z"/>
                <w:b/>
                <w:bCs/>
              </w:rPr>
            </w:pPr>
            <w:ins w:id="31" w:author="Rajashekar K M" w:date="2022-03-31T16:20:00Z">
              <w:r w:rsidRPr="00B532F3">
                <w:rPr>
                  <w:bCs/>
                  <w:rPrChange w:id="32" w:author="Rajashekar K M" w:date="2022-03-31T16:23:00Z">
                    <w:rPr>
                      <w:b/>
                      <w:bCs/>
                    </w:rPr>
                  </w:rPrChange>
                </w:rPr>
                <w:t>Getting Pricing and Promotion and Meta Tests to be Automated and adding them into Regression</w:t>
              </w:r>
              <w:r>
                <w:rPr>
                  <w:b/>
                  <w:bCs/>
                </w:rPr>
                <w:t xml:space="preserve"> </w:t>
              </w:r>
            </w:ins>
          </w:p>
          <w:p w14:paraId="39B65220" w14:textId="0C896D4D" w:rsidR="00413BBD" w:rsidRPr="00413BBD" w:rsidRDefault="00413BBD" w:rsidP="00B532F3">
            <w:pPr>
              <w:pStyle w:val="ListParagraph"/>
              <w:numPr>
                <w:ilvl w:val="0"/>
                <w:numId w:val="3"/>
              </w:numPr>
              <w:rPr>
                <w:ins w:id="33" w:author="Rajashekar K M" w:date="2022-03-31T16:20:00Z"/>
                <w:bCs/>
                <w:rPrChange w:id="34" w:author="Rajashekar K M" w:date="2022-03-31T16:39:00Z">
                  <w:rPr>
                    <w:ins w:id="35" w:author="Rajashekar K M" w:date="2022-03-31T16:20:00Z"/>
                    <w:b/>
                    <w:bCs/>
                  </w:rPr>
                </w:rPrChange>
              </w:rPr>
            </w:pPr>
            <w:ins w:id="36" w:author="Rajashekar K M" w:date="2022-03-31T16:38:00Z">
              <w:r w:rsidRPr="00413BBD">
                <w:rPr>
                  <w:bCs/>
                  <w:rPrChange w:id="37" w:author="Rajashekar K M" w:date="2022-03-31T16:39:00Z">
                    <w:rPr>
                      <w:b/>
                      <w:bCs/>
                    </w:rPr>
                  </w:rPrChange>
                </w:rPr>
                <w:t xml:space="preserve">Supporting Team members in understanding the functionalities and Automation </w:t>
              </w:r>
            </w:ins>
            <w:ins w:id="38" w:author="Rajashekar K M" w:date="2022-03-31T16:39:00Z">
              <w:r>
                <w:rPr>
                  <w:bCs/>
                </w:rPr>
                <w:t xml:space="preserve">as and when necessary </w:t>
              </w:r>
            </w:ins>
          </w:p>
          <w:p w14:paraId="400E61F9" w14:textId="7C739D78" w:rsidR="00D6607B" w:rsidDel="00B532F3" w:rsidRDefault="00D6607B" w:rsidP="00D6607B">
            <w:pPr>
              <w:jc w:val="both"/>
              <w:rPr>
                <w:del w:id="39" w:author="Rajashekar K M" w:date="2022-03-31T16:20:00Z"/>
              </w:rPr>
            </w:pPr>
          </w:p>
          <w:p w14:paraId="02D16DBE" w14:textId="77777777" w:rsidR="00D6607B" w:rsidDel="00B532F3" w:rsidRDefault="00D6607B" w:rsidP="00D6607B">
            <w:pPr>
              <w:jc w:val="both"/>
              <w:rPr>
                <w:del w:id="40" w:author="Rajashekar K M" w:date="2022-03-31T16:20:00Z"/>
              </w:rPr>
            </w:pPr>
          </w:p>
          <w:p w14:paraId="376BD529" w14:textId="77777777" w:rsidR="00D6607B" w:rsidDel="00B532F3" w:rsidRDefault="00D6607B" w:rsidP="00D6607B">
            <w:pPr>
              <w:jc w:val="both"/>
              <w:rPr>
                <w:del w:id="41" w:author="Rajashekar K M" w:date="2022-03-31T16:20:00Z"/>
              </w:rPr>
            </w:pPr>
          </w:p>
          <w:p w14:paraId="3EDD5625" w14:textId="77777777" w:rsidR="00D6607B" w:rsidDel="00B532F3" w:rsidRDefault="00D6607B" w:rsidP="00D6607B">
            <w:pPr>
              <w:jc w:val="both"/>
              <w:rPr>
                <w:del w:id="42" w:author="Rajashekar K M" w:date="2022-03-31T16:20:00Z"/>
              </w:rPr>
            </w:pPr>
          </w:p>
          <w:p w14:paraId="4C3EA886" w14:textId="77777777" w:rsidR="00D6607B" w:rsidDel="00B532F3" w:rsidRDefault="00D6607B" w:rsidP="00D6607B">
            <w:pPr>
              <w:jc w:val="both"/>
              <w:rPr>
                <w:del w:id="43" w:author="Rajashekar K M" w:date="2022-03-31T16:20:00Z"/>
              </w:rPr>
            </w:pPr>
          </w:p>
          <w:p w14:paraId="1AD409C7" w14:textId="77777777" w:rsidR="00D6607B" w:rsidDel="00B532F3" w:rsidRDefault="00D6607B" w:rsidP="00D6607B">
            <w:pPr>
              <w:jc w:val="both"/>
              <w:rPr>
                <w:del w:id="44" w:author="Rajashekar K M" w:date="2022-03-31T16:20:00Z"/>
              </w:rPr>
            </w:pPr>
          </w:p>
          <w:p w14:paraId="20A3D45E" w14:textId="5387DCC0" w:rsidR="00D6607B" w:rsidRDefault="00D6607B" w:rsidP="00D6607B">
            <w:pPr>
              <w:jc w:val="both"/>
              <w:rPr>
                <w:b/>
                <w:bCs/>
              </w:rPr>
            </w:pPr>
            <w:del w:id="45" w:author="Rajashekar K M" w:date="2022-03-31T16:20:00Z">
              <w:r w:rsidRPr="007F6E5D" w:rsidDel="00B532F3">
                <w:delText xml:space="preserve"> </w:delText>
              </w:r>
            </w:del>
          </w:p>
        </w:tc>
      </w:tr>
      <w:tr w:rsidR="00D6607B" w14:paraId="5ECF34F9" w14:textId="77777777" w:rsidTr="00D874A2">
        <w:tblPrEx>
          <w:tblW w:w="0" w:type="auto"/>
          <w:tblPrExChange w:id="46" w:author="Rajashekar K M" w:date="2022-03-31T16:50:00Z">
            <w:tblPrEx>
              <w:tblW w:w="0" w:type="auto"/>
            </w:tblPrEx>
          </w:tblPrExChange>
        </w:tblPrEx>
        <w:trPr>
          <w:trHeight w:val="132"/>
        </w:trPr>
        <w:tc>
          <w:tcPr>
            <w:tcW w:w="3539" w:type="dxa"/>
            <w:tcPrChange w:id="47" w:author="Rajashekar K M" w:date="2022-03-31T16:50:00Z">
              <w:tcPr>
                <w:tcW w:w="3539" w:type="dxa"/>
              </w:tcPr>
            </w:tcPrChange>
          </w:tcPr>
          <w:p w14:paraId="25505D12" w14:textId="7CD15ACB" w:rsidR="00D6607B" w:rsidRPr="00CA5C49" w:rsidRDefault="00D6607B" w:rsidP="00D6607B">
            <w:pPr>
              <w:jc w:val="both"/>
              <w:rPr>
                <w:bCs/>
              </w:rPr>
            </w:pPr>
            <w:r>
              <w:rPr>
                <w:bCs/>
              </w:rPr>
              <w:t xml:space="preserve">What have been your biggest challenges at work and </w:t>
            </w:r>
            <w:r w:rsidRPr="00CA5C49">
              <w:rPr>
                <w:bCs/>
              </w:rPr>
              <w:t xml:space="preserve">how </w:t>
            </w:r>
            <w:r>
              <w:rPr>
                <w:bCs/>
              </w:rPr>
              <w:t>have you overcome these?</w:t>
            </w:r>
          </w:p>
          <w:p w14:paraId="170F414D" w14:textId="77777777" w:rsidR="00D6607B" w:rsidRPr="00CA5C49" w:rsidRDefault="00D6607B" w:rsidP="00D6607B">
            <w:pPr>
              <w:jc w:val="both"/>
              <w:rPr>
                <w:bCs/>
              </w:rPr>
            </w:pPr>
          </w:p>
        </w:tc>
        <w:tc>
          <w:tcPr>
            <w:tcW w:w="5477" w:type="dxa"/>
            <w:tcPrChange w:id="48" w:author="Rajashekar K M" w:date="2022-03-31T16:50:00Z">
              <w:tcPr>
                <w:tcW w:w="5477" w:type="dxa"/>
              </w:tcPr>
            </w:tcPrChange>
          </w:tcPr>
          <w:p w14:paraId="3F48DE92" w14:textId="77777777" w:rsidR="00D6607B" w:rsidRDefault="00D6607B" w:rsidP="00D6607B">
            <w:pPr>
              <w:jc w:val="both"/>
              <w:rPr>
                <w:b/>
                <w:bCs/>
              </w:rPr>
            </w:pPr>
          </w:p>
          <w:p w14:paraId="698F5856" w14:textId="48DA537D" w:rsidR="00D6607B" w:rsidRPr="00B532F3" w:rsidRDefault="00B532F3">
            <w:pPr>
              <w:pStyle w:val="ListParagraph"/>
              <w:numPr>
                <w:ilvl w:val="0"/>
                <w:numId w:val="4"/>
              </w:numPr>
              <w:jc w:val="both"/>
              <w:rPr>
                <w:ins w:id="49" w:author="Rajashekar K M" w:date="2022-03-31T16:21:00Z"/>
                <w:bCs/>
                <w:rPrChange w:id="50" w:author="Rajashekar K M" w:date="2022-03-31T16:23:00Z">
                  <w:rPr>
                    <w:ins w:id="51" w:author="Rajashekar K M" w:date="2022-03-31T16:21:00Z"/>
                    <w:b/>
                    <w:bCs/>
                  </w:rPr>
                </w:rPrChange>
              </w:rPr>
              <w:pPrChange w:id="52" w:author="Rajashekar K M" w:date="2022-03-31T16:21:00Z">
                <w:pPr>
                  <w:jc w:val="both"/>
                </w:pPr>
              </w:pPrChange>
            </w:pPr>
            <w:ins w:id="53" w:author="Rajashekar K M" w:date="2022-03-31T16:21:00Z">
              <w:r w:rsidRPr="00B532F3">
                <w:rPr>
                  <w:bCs/>
                  <w:rPrChange w:id="54" w:author="Rajashekar K M" w:date="2022-03-31T16:23:00Z">
                    <w:rPr>
                      <w:b/>
                      <w:bCs/>
                    </w:rPr>
                  </w:rPrChange>
                </w:rPr>
                <w:t xml:space="preserve">Improving Stability of Environment by </w:t>
              </w:r>
            </w:ins>
            <w:ins w:id="55" w:author="Rajashekar K M" w:date="2022-03-31T16:33:00Z">
              <w:r w:rsidR="00413BBD">
                <w:rPr>
                  <w:bCs/>
                </w:rPr>
                <w:t>continues</w:t>
              </w:r>
            </w:ins>
            <w:ins w:id="56" w:author="Rajashekar K M" w:date="2022-03-31T16:21:00Z">
              <w:r w:rsidRPr="00B532F3">
                <w:rPr>
                  <w:bCs/>
                  <w:rPrChange w:id="57" w:author="Rajashekar K M" w:date="2022-03-31T16:23:00Z">
                    <w:rPr>
                      <w:b/>
                      <w:bCs/>
                    </w:rPr>
                  </w:rPrChange>
                </w:rPr>
                <w:t xml:space="preserve"> issue </w:t>
              </w:r>
            </w:ins>
            <w:ins w:id="58" w:author="Rajashekar K M" w:date="2022-03-31T16:33:00Z">
              <w:r w:rsidR="00413BBD">
                <w:rPr>
                  <w:bCs/>
                </w:rPr>
                <w:t>reporting</w:t>
              </w:r>
            </w:ins>
            <w:ins w:id="59" w:author="Rajashekar K M" w:date="2022-03-31T16:21:00Z">
              <w:r w:rsidRPr="00B532F3">
                <w:rPr>
                  <w:bCs/>
                  <w:rPrChange w:id="60" w:author="Rajashekar K M" w:date="2022-03-31T16:23:00Z">
                    <w:rPr>
                      <w:b/>
                      <w:bCs/>
                    </w:rPr>
                  </w:rPrChange>
                </w:rPr>
                <w:t xml:space="preserve"> and following up on the progress with team </w:t>
              </w:r>
            </w:ins>
          </w:p>
          <w:p w14:paraId="1B1C251E" w14:textId="41E98A5E" w:rsidR="00B532F3" w:rsidRPr="00B532F3" w:rsidRDefault="00B532F3">
            <w:pPr>
              <w:pStyle w:val="ListParagraph"/>
              <w:numPr>
                <w:ilvl w:val="0"/>
                <w:numId w:val="4"/>
              </w:numPr>
              <w:jc w:val="both"/>
              <w:rPr>
                <w:ins w:id="61" w:author="Rajashekar K M" w:date="2022-03-31T16:23:00Z"/>
                <w:bCs/>
                <w:rPrChange w:id="62" w:author="Rajashekar K M" w:date="2022-03-31T16:23:00Z">
                  <w:rPr>
                    <w:ins w:id="63" w:author="Rajashekar K M" w:date="2022-03-31T16:23:00Z"/>
                    <w:b/>
                    <w:bCs/>
                  </w:rPr>
                </w:rPrChange>
              </w:rPr>
              <w:pPrChange w:id="64" w:author="Rajashekar K M" w:date="2022-03-31T16:21:00Z">
                <w:pPr>
                  <w:jc w:val="both"/>
                </w:pPr>
              </w:pPrChange>
            </w:pPr>
            <w:ins w:id="65" w:author="Rajashekar K M" w:date="2022-03-31T16:22:00Z">
              <w:r w:rsidRPr="00B532F3">
                <w:rPr>
                  <w:bCs/>
                  <w:rPrChange w:id="66" w:author="Rajashekar K M" w:date="2022-03-31T16:23:00Z">
                    <w:rPr>
                      <w:b/>
                      <w:bCs/>
                    </w:rPr>
                  </w:rPrChange>
                </w:rPr>
                <w:t xml:space="preserve">Knowing </w:t>
              </w:r>
              <w:proofErr w:type="spellStart"/>
              <w:r w:rsidR="00413BBD" w:rsidRPr="00413BBD">
                <w:rPr>
                  <w:b/>
                  <w:bCs/>
                  <w:rPrChange w:id="67" w:author="Rajashekar K M" w:date="2022-03-31T16:39:00Z">
                    <w:rPr>
                      <w:bCs/>
                    </w:rPr>
                  </w:rPrChange>
                </w:rPr>
                <w:t>S</w:t>
              </w:r>
              <w:r w:rsidRPr="00413BBD">
                <w:rPr>
                  <w:b/>
                  <w:bCs/>
                </w:rPr>
                <w:t>poc</w:t>
              </w:r>
              <w:proofErr w:type="spellEnd"/>
              <w:r w:rsidRPr="00B532F3">
                <w:rPr>
                  <w:bCs/>
                  <w:rPrChange w:id="68" w:author="Rajashekar K M" w:date="2022-03-31T16:23:00Z">
                    <w:rPr>
                      <w:b/>
                      <w:bCs/>
                    </w:rPr>
                  </w:rPrChange>
                </w:rPr>
                <w:t xml:space="preserve"> to report </w:t>
              </w:r>
            </w:ins>
            <w:ins w:id="69" w:author="Rajashekar K M" w:date="2022-03-31T16:39:00Z">
              <w:r w:rsidR="00413BBD">
                <w:rPr>
                  <w:bCs/>
                </w:rPr>
                <w:t xml:space="preserve">specific </w:t>
              </w:r>
            </w:ins>
            <w:ins w:id="70" w:author="Rajashekar K M" w:date="2022-03-31T16:22:00Z">
              <w:r w:rsidRPr="00B532F3">
                <w:rPr>
                  <w:bCs/>
                  <w:rPrChange w:id="71" w:author="Rajashekar K M" w:date="2022-03-31T16:23:00Z">
                    <w:rPr>
                      <w:b/>
                      <w:bCs/>
                    </w:rPr>
                  </w:rPrChange>
                </w:rPr>
                <w:t xml:space="preserve">issue and getting resolved </w:t>
              </w:r>
            </w:ins>
          </w:p>
          <w:p w14:paraId="4EDEC93A" w14:textId="0A217493" w:rsidR="00B532F3" w:rsidRDefault="00B532F3">
            <w:pPr>
              <w:pStyle w:val="ListParagraph"/>
              <w:numPr>
                <w:ilvl w:val="0"/>
                <w:numId w:val="4"/>
              </w:numPr>
              <w:jc w:val="both"/>
              <w:rPr>
                <w:ins w:id="72" w:author="Rajashekar K M" w:date="2022-03-31T16:24:00Z"/>
                <w:bCs/>
              </w:rPr>
              <w:pPrChange w:id="73" w:author="Rajashekar K M" w:date="2022-03-31T16:21:00Z">
                <w:pPr>
                  <w:jc w:val="both"/>
                </w:pPr>
              </w:pPrChange>
            </w:pPr>
            <w:ins w:id="74" w:author="Rajashekar K M" w:date="2022-03-31T16:24:00Z">
              <w:r w:rsidRPr="00B532F3">
                <w:rPr>
                  <w:bCs/>
                  <w:rPrChange w:id="75" w:author="Rajashekar K M" w:date="2022-03-31T16:24:00Z">
                    <w:rPr>
                      <w:b/>
                      <w:bCs/>
                    </w:rPr>
                  </w:rPrChange>
                </w:rPr>
                <w:t xml:space="preserve">Keeping track of issue reported </w:t>
              </w:r>
              <w:r>
                <w:rPr>
                  <w:bCs/>
                </w:rPr>
                <w:t xml:space="preserve">and testing in live </w:t>
              </w:r>
              <w:proofErr w:type="spellStart"/>
              <w:r>
                <w:rPr>
                  <w:bCs/>
                </w:rPr>
                <w:t>Env</w:t>
              </w:r>
              <w:proofErr w:type="spellEnd"/>
              <w:r>
                <w:rPr>
                  <w:bCs/>
                </w:rPr>
                <w:t xml:space="preserve"> to verify the functionality </w:t>
              </w:r>
            </w:ins>
          </w:p>
          <w:p w14:paraId="55CC7F53" w14:textId="7AC1AC83" w:rsidR="00B532F3" w:rsidRDefault="00B532F3">
            <w:pPr>
              <w:pStyle w:val="ListParagraph"/>
              <w:numPr>
                <w:ilvl w:val="0"/>
                <w:numId w:val="4"/>
              </w:numPr>
              <w:jc w:val="both"/>
              <w:rPr>
                <w:ins w:id="76" w:author="Rajashekar K M" w:date="2022-03-31T16:34:00Z"/>
                <w:bCs/>
              </w:rPr>
              <w:pPrChange w:id="77" w:author="Rajashekar K M" w:date="2022-03-31T16:21:00Z">
                <w:pPr>
                  <w:jc w:val="both"/>
                </w:pPr>
              </w:pPrChange>
            </w:pPr>
            <w:ins w:id="78" w:author="Rajashekar K M" w:date="2022-03-31T16:25:00Z">
              <w:r>
                <w:rPr>
                  <w:bCs/>
                </w:rPr>
                <w:t xml:space="preserve">Automating Tricky functionality like P&amp;P scenarios and Meta and Making them stable in regression </w:t>
              </w:r>
            </w:ins>
            <w:ins w:id="79" w:author="Rajashekar K M" w:date="2022-03-31T16:26:00Z">
              <w:r>
                <w:rPr>
                  <w:bCs/>
                </w:rPr>
                <w:t xml:space="preserve">Test </w:t>
              </w:r>
            </w:ins>
            <w:ins w:id="80" w:author="Rajashekar K M" w:date="2022-03-31T16:25:00Z">
              <w:r>
                <w:rPr>
                  <w:bCs/>
                </w:rPr>
                <w:t xml:space="preserve">Suites </w:t>
              </w:r>
            </w:ins>
          </w:p>
          <w:p w14:paraId="0EBD3456" w14:textId="77777777" w:rsidR="0041058C" w:rsidRDefault="00413BBD">
            <w:pPr>
              <w:pStyle w:val="ListParagraph"/>
              <w:numPr>
                <w:ilvl w:val="0"/>
                <w:numId w:val="4"/>
              </w:numPr>
              <w:jc w:val="both"/>
              <w:rPr>
                <w:ins w:id="81" w:author="Rajashekar K M" w:date="2022-03-31T16:42:00Z"/>
                <w:bCs/>
              </w:rPr>
              <w:pPrChange w:id="82" w:author="Rajashekar K M" w:date="2022-03-31T16:21:00Z">
                <w:pPr>
                  <w:jc w:val="both"/>
                </w:pPr>
              </w:pPrChange>
            </w:pPr>
            <w:ins w:id="83" w:author="Rajashekar K M" w:date="2022-03-31T16:34:00Z">
              <w:r>
                <w:rPr>
                  <w:bCs/>
                </w:rPr>
                <w:t xml:space="preserve">Working on the stability of Auto </w:t>
              </w:r>
            </w:ins>
            <w:ins w:id="84" w:author="Rajashekar K M" w:date="2022-03-31T16:39:00Z">
              <w:r>
                <w:rPr>
                  <w:bCs/>
                </w:rPr>
                <w:t>tests (</w:t>
              </w:r>
            </w:ins>
            <w:ins w:id="85" w:author="Rajashekar K M" w:date="2022-03-31T16:35:00Z">
              <w:r>
                <w:rPr>
                  <w:bCs/>
                </w:rPr>
                <w:t>by adding necessary reusable methods as workaround for known issue)</w:t>
              </w:r>
            </w:ins>
            <w:ins w:id="86" w:author="Rajashekar K M" w:date="2022-03-31T16:34:00Z">
              <w:r>
                <w:rPr>
                  <w:bCs/>
                </w:rPr>
                <w:t xml:space="preserve"> in BDD framework for TR project</w:t>
              </w:r>
              <w:r w:rsidR="0041058C">
                <w:rPr>
                  <w:bCs/>
                </w:rPr>
                <w:t xml:space="preserve"> to make them</w:t>
              </w:r>
              <w:r>
                <w:rPr>
                  <w:bCs/>
                </w:rPr>
                <w:t xml:space="preserve"> stable </w:t>
              </w:r>
            </w:ins>
            <w:ins w:id="87" w:author="Rajashekar K M" w:date="2022-03-31T16:35:00Z">
              <w:r>
                <w:rPr>
                  <w:bCs/>
                </w:rPr>
                <w:t>in nightly runs</w:t>
              </w:r>
            </w:ins>
          </w:p>
          <w:p w14:paraId="73041014" w14:textId="02C8C587" w:rsidR="00413BBD" w:rsidRDefault="00413BBD">
            <w:pPr>
              <w:pStyle w:val="ListParagraph"/>
              <w:numPr>
                <w:ilvl w:val="0"/>
                <w:numId w:val="4"/>
              </w:numPr>
              <w:jc w:val="both"/>
              <w:rPr>
                <w:ins w:id="88" w:author="Rajashekar K M" w:date="2022-03-31T16:25:00Z"/>
                <w:bCs/>
              </w:rPr>
              <w:pPrChange w:id="89" w:author="Rajashekar K M" w:date="2022-03-31T16:21:00Z">
                <w:pPr>
                  <w:jc w:val="both"/>
                </w:pPr>
              </w:pPrChange>
            </w:pPr>
            <w:ins w:id="90" w:author="Rajashekar K M" w:date="2022-03-31T16:35:00Z">
              <w:r>
                <w:rPr>
                  <w:bCs/>
                </w:rPr>
                <w:t xml:space="preserve"> </w:t>
              </w:r>
            </w:ins>
            <w:ins w:id="91" w:author="Rajashekar K M" w:date="2022-03-31T16:42:00Z">
              <w:r w:rsidR="0041058C">
                <w:rPr>
                  <w:bCs/>
                </w:rPr>
                <w:t>Sharing knowledge of product with new Team members and helping them understand Automation and they will be productive for the Project</w:t>
              </w:r>
            </w:ins>
          </w:p>
          <w:p w14:paraId="0A02793F" w14:textId="19FC6559" w:rsidR="00B532F3" w:rsidRPr="0041058C" w:rsidDel="0041058C" w:rsidRDefault="00B532F3">
            <w:pPr>
              <w:pStyle w:val="ListParagraph"/>
              <w:numPr>
                <w:ilvl w:val="0"/>
                <w:numId w:val="4"/>
              </w:numPr>
              <w:jc w:val="both"/>
              <w:rPr>
                <w:del w:id="92" w:author="Rajashekar K M" w:date="2022-03-31T16:41:00Z"/>
                <w:bCs/>
                <w:rPrChange w:id="93" w:author="Rajashekar K M" w:date="2022-03-31T16:41:00Z">
                  <w:rPr>
                    <w:del w:id="94" w:author="Rajashekar K M" w:date="2022-03-31T16:41:00Z"/>
                  </w:rPr>
                </w:rPrChange>
              </w:rPr>
              <w:pPrChange w:id="95" w:author="Rajashekar K M" w:date="2022-03-31T16:41:00Z">
                <w:pPr>
                  <w:jc w:val="both"/>
                </w:pPr>
              </w:pPrChange>
            </w:pPr>
          </w:p>
          <w:p w14:paraId="3B3CB827" w14:textId="77777777" w:rsidR="00D6607B" w:rsidDel="0041058C" w:rsidRDefault="00D6607B">
            <w:pPr>
              <w:pStyle w:val="ListParagraph"/>
              <w:rPr>
                <w:del w:id="96" w:author="Rajashekar K M" w:date="2022-03-31T16:41:00Z"/>
              </w:rPr>
              <w:pPrChange w:id="97" w:author="Rajashekar K M" w:date="2022-03-31T16:41:00Z">
                <w:pPr>
                  <w:jc w:val="both"/>
                </w:pPr>
              </w:pPrChange>
            </w:pPr>
          </w:p>
          <w:p w14:paraId="23719300" w14:textId="77777777" w:rsidR="00D6607B" w:rsidDel="0041058C" w:rsidRDefault="00D6607B">
            <w:pPr>
              <w:pStyle w:val="ListParagraph"/>
              <w:rPr>
                <w:del w:id="98" w:author="Rajashekar K M" w:date="2022-03-31T16:41:00Z"/>
              </w:rPr>
              <w:pPrChange w:id="99" w:author="Rajashekar K M" w:date="2022-03-31T16:41:00Z">
                <w:pPr>
                  <w:jc w:val="both"/>
                </w:pPr>
              </w:pPrChange>
            </w:pPr>
          </w:p>
          <w:p w14:paraId="572130E1" w14:textId="77777777" w:rsidR="00D6607B" w:rsidDel="0041058C" w:rsidRDefault="00D6607B">
            <w:pPr>
              <w:pStyle w:val="ListParagraph"/>
              <w:rPr>
                <w:del w:id="100" w:author="Rajashekar K M" w:date="2022-03-31T16:41:00Z"/>
              </w:rPr>
              <w:pPrChange w:id="101" w:author="Rajashekar K M" w:date="2022-03-31T16:41:00Z">
                <w:pPr>
                  <w:jc w:val="both"/>
                </w:pPr>
              </w:pPrChange>
            </w:pPr>
          </w:p>
          <w:p w14:paraId="2F5D0553" w14:textId="125CDA13" w:rsidR="00D6607B" w:rsidRDefault="00D6607B">
            <w:pPr>
              <w:pStyle w:val="ListParagraph"/>
              <w:pPrChange w:id="102" w:author="Rajashekar K M" w:date="2022-03-31T16:41:00Z">
                <w:pPr>
                  <w:jc w:val="both"/>
                </w:pPr>
              </w:pPrChange>
            </w:pPr>
          </w:p>
          <w:p w14:paraId="1EA215F9" w14:textId="77777777" w:rsidR="00D6607B" w:rsidRDefault="00D6607B" w:rsidP="00D6607B">
            <w:pPr>
              <w:jc w:val="both"/>
              <w:rPr>
                <w:b/>
                <w:bCs/>
              </w:rPr>
            </w:pPr>
          </w:p>
          <w:p w14:paraId="4B31BC9C" w14:textId="77777777" w:rsidR="00D6607B" w:rsidRDefault="00D6607B" w:rsidP="00D6607B">
            <w:pPr>
              <w:jc w:val="both"/>
              <w:rPr>
                <w:b/>
                <w:bCs/>
              </w:rPr>
            </w:pPr>
          </w:p>
          <w:p w14:paraId="4E1D8DA1" w14:textId="77777777" w:rsidR="00D6607B" w:rsidRDefault="00D6607B" w:rsidP="00D6607B">
            <w:pPr>
              <w:jc w:val="both"/>
              <w:rPr>
                <w:b/>
                <w:bCs/>
              </w:rPr>
            </w:pPr>
          </w:p>
        </w:tc>
      </w:tr>
      <w:tr w:rsidR="0041058C" w14:paraId="2E2E8E5B" w14:textId="77777777" w:rsidTr="00D15732">
        <w:tc>
          <w:tcPr>
            <w:tcW w:w="3539" w:type="dxa"/>
          </w:tcPr>
          <w:p w14:paraId="6DE50DD1" w14:textId="77777777" w:rsidR="0041058C" w:rsidRPr="00CA5C49" w:rsidRDefault="0041058C" w:rsidP="00D6607B">
            <w:pPr>
              <w:jc w:val="both"/>
              <w:rPr>
                <w:ins w:id="103" w:author="Rajashekar K M" w:date="2022-03-31T16:41:00Z"/>
                <w:bCs/>
              </w:rPr>
            </w:pPr>
            <w:ins w:id="104" w:author="Rajashekar K M" w:date="2022-03-31T16:41:00Z">
              <w:r w:rsidRPr="00CA5C49">
                <w:rPr>
                  <w:bCs/>
                </w:rPr>
                <w:lastRenderedPageBreak/>
                <w:t>What do you believe have been your learnings in the last FY?</w:t>
              </w:r>
            </w:ins>
          </w:p>
          <w:p w14:paraId="07500F54" w14:textId="77777777" w:rsidR="0041058C" w:rsidRPr="00CA5C49" w:rsidRDefault="0041058C" w:rsidP="00D6607B">
            <w:pPr>
              <w:jc w:val="both"/>
              <w:rPr>
                <w:ins w:id="105" w:author="Rajashekar K M" w:date="2022-03-31T16:41:00Z"/>
                <w:bCs/>
              </w:rPr>
            </w:pPr>
          </w:p>
          <w:p w14:paraId="2568BB7F" w14:textId="77777777" w:rsidR="0041058C" w:rsidRPr="00CA5C49" w:rsidRDefault="0041058C" w:rsidP="00D6607B">
            <w:pPr>
              <w:jc w:val="both"/>
              <w:rPr>
                <w:ins w:id="106" w:author="Rajashekar K M" w:date="2022-03-31T16:41:00Z"/>
                <w:i/>
                <w:iCs/>
              </w:rPr>
            </w:pPr>
          </w:p>
          <w:p w14:paraId="3DEDB088" w14:textId="77777777" w:rsidR="0041058C" w:rsidRPr="00CA5C49" w:rsidRDefault="0041058C" w:rsidP="00D6607B">
            <w:pPr>
              <w:jc w:val="both"/>
              <w:rPr>
                <w:ins w:id="107" w:author="Rajashekar K M" w:date="2022-03-31T16:41:00Z"/>
                <w:bCs/>
              </w:rPr>
            </w:pPr>
          </w:p>
          <w:p w14:paraId="629A307D" w14:textId="77777777" w:rsidR="0041058C" w:rsidRPr="00CA5C49" w:rsidRDefault="0041058C" w:rsidP="00D6607B">
            <w:pPr>
              <w:jc w:val="both"/>
              <w:rPr>
                <w:ins w:id="108" w:author="Rajashekar K M" w:date="2022-03-31T16:41:00Z"/>
                <w:bCs/>
              </w:rPr>
            </w:pPr>
          </w:p>
          <w:p w14:paraId="4E302C57" w14:textId="0695200D" w:rsidR="0041058C" w:rsidRPr="00CA5C49" w:rsidRDefault="0041058C" w:rsidP="00D6607B">
            <w:pPr>
              <w:jc w:val="both"/>
              <w:rPr>
                <w:bCs/>
              </w:rPr>
            </w:pPr>
          </w:p>
        </w:tc>
        <w:tc>
          <w:tcPr>
            <w:tcW w:w="5477" w:type="dxa"/>
          </w:tcPr>
          <w:p w14:paraId="50431881" w14:textId="77777777" w:rsidR="0041058C" w:rsidRDefault="0041058C" w:rsidP="00D6607B">
            <w:pPr>
              <w:jc w:val="both"/>
              <w:rPr>
                <w:ins w:id="109" w:author="Rajashekar K M" w:date="2022-03-31T16:41:00Z"/>
              </w:rPr>
            </w:pPr>
          </w:p>
          <w:p w14:paraId="390FF8B0" w14:textId="77777777" w:rsidR="0041058C" w:rsidRDefault="0041058C" w:rsidP="00D6607B">
            <w:pPr>
              <w:jc w:val="both"/>
              <w:rPr>
                <w:ins w:id="110" w:author="Rajashekar K M" w:date="2022-03-31T16:41:00Z"/>
              </w:rPr>
            </w:pPr>
          </w:p>
          <w:p w14:paraId="34C43A06" w14:textId="77777777" w:rsidR="0041058C" w:rsidRPr="00B532F3" w:rsidRDefault="0041058C" w:rsidP="00B532F3">
            <w:pPr>
              <w:pStyle w:val="ListParagraph"/>
              <w:numPr>
                <w:ilvl w:val="0"/>
                <w:numId w:val="5"/>
              </w:numPr>
              <w:jc w:val="both"/>
              <w:rPr>
                <w:ins w:id="111" w:author="Rajashekar K M" w:date="2022-03-31T16:41:00Z"/>
                <w:bCs/>
                <w:rPrChange w:id="112" w:author="Rajashekar K M" w:date="2022-03-31T16:27:00Z">
                  <w:rPr>
                    <w:ins w:id="113" w:author="Rajashekar K M" w:date="2022-03-31T16:41:00Z"/>
                    <w:b/>
                    <w:bCs/>
                  </w:rPr>
                </w:rPrChange>
              </w:rPr>
            </w:pPr>
            <w:ins w:id="114" w:author="Rajashekar K M" w:date="2022-03-31T16:41:00Z">
              <w:r w:rsidRPr="00B532F3">
                <w:rPr>
                  <w:bCs/>
                  <w:rPrChange w:id="115" w:author="Rajashekar K M" w:date="2022-03-31T16:27:00Z">
                    <w:rPr>
                      <w:b/>
                      <w:bCs/>
                    </w:rPr>
                  </w:rPrChange>
                </w:rPr>
                <w:t xml:space="preserve">Up skilled on BDD </w:t>
              </w:r>
              <w:proofErr w:type="spellStart"/>
              <w:r w:rsidRPr="00B532F3">
                <w:rPr>
                  <w:bCs/>
                  <w:rPrChange w:id="116" w:author="Rajashekar K M" w:date="2022-03-31T16:27:00Z">
                    <w:rPr>
                      <w:b/>
                      <w:bCs/>
                    </w:rPr>
                  </w:rPrChange>
                </w:rPr>
                <w:t>Specflow</w:t>
              </w:r>
              <w:proofErr w:type="spellEnd"/>
              <w:r w:rsidRPr="00B532F3">
                <w:rPr>
                  <w:bCs/>
                  <w:rPrChange w:id="117" w:author="Rajashekar K M" w:date="2022-03-31T16:27:00Z">
                    <w:rPr>
                      <w:b/>
                      <w:bCs/>
                    </w:rPr>
                  </w:rPrChange>
                </w:rPr>
                <w:t xml:space="preserve">, C# Programming, Postman and Selenium frameworks </w:t>
              </w:r>
            </w:ins>
          </w:p>
          <w:p w14:paraId="66F2D9F6" w14:textId="77777777" w:rsidR="0041058C" w:rsidRPr="00B532F3" w:rsidRDefault="0041058C">
            <w:pPr>
              <w:pStyle w:val="ListParagraph"/>
              <w:numPr>
                <w:ilvl w:val="0"/>
                <w:numId w:val="5"/>
              </w:numPr>
              <w:jc w:val="both"/>
              <w:rPr>
                <w:ins w:id="118" w:author="Rajashekar K M" w:date="2022-03-31T16:41:00Z"/>
                <w:rPrChange w:id="119" w:author="Rajashekar K M" w:date="2022-03-31T16:27:00Z">
                  <w:rPr>
                    <w:ins w:id="120" w:author="Rajashekar K M" w:date="2022-03-31T16:41:00Z"/>
                    <w:bCs/>
                  </w:rPr>
                </w:rPrChange>
              </w:rPr>
              <w:pPrChange w:id="121" w:author="Rajashekar K M" w:date="2022-03-31T16:27:00Z">
                <w:pPr>
                  <w:jc w:val="both"/>
                </w:pPr>
              </w:pPrChange>
            </w:pPr>
            <w:ins w:id="122" w:author="Rajashekar K M" w:date="2022-03-31T16:41:00Z">
              <w:r w:rsidRPr="00B532F3">
                <w:rPr>
                  <w:bCs/>
                  <w:rPrChange w:id="123" w:author="Rajashekar K M" w:date="2022-03-31T16:27:00Z">
                    <w:rPr/>
                  </w:rPrChange>
                </w:rPr>
                <w:t xml:space="preserve">Gained knowledge on </w:t>
              </w:r>
              <w:proofErr w:type="spellStart"/>
              <w:r w:rsidRPr="00B532F3">
                <w:rPr>
                  <w:bCs/>
                  <w:rPrChange w:id="124" w:author="Rajashekar K M" w:date="2022-03-31T16:27:00Z">
                    <w:rPr/>
                  </w:rPrChange>
                </w:rPr>
                <w:t>Yalago</w:t>
              </w:r>
              <w:proofErr w:type="spellEnd"/>
              <w:r w:rsidRPr="00B532F3">
                <w:rPr>
                  <w:bCs/>
                  <w:rPrChange w:id="125" w:author="Rajashekar K M" w:date="2022-03-31T16:27:00Z">
                    <w:rPr/>
                  </w:rPrChange>
                </w:rPr>
                <w:t xml:space="preserve"> suppliers by helping them in Automating their Regression Tests</w:t>
              </w:r>
            </w:ins>
          </w:p>
          <w:p w14:paraId="0DA08DC8" w14:textId="77777777" w:rsidR="0041058C" w:rsidRPr="00B532F3" w:rsidRDefault="0041058C">
            <w:pPr>
              <w:pStyle w:val="ListParagraph"/>
              <w:numPr>
                <w:ilvl w:val="0"/>
                <w:numId w:val="5"/>
              </w:numPr>
              <w:jc w:val="both"/>
              <w:rPr>
                <w:ins w:id="126" w:author="Rajashekar K M" w:date="2022-03-31T16:41:00Z"/>
              </w:rPr>
              <w:pPrChange w:id="127" w:author="Rajashekar K M" w:date="2022-03-31T16:27:00Z">
                <w:pPr>
                  <w:jc w:val="both"/>
                </w:pPr>
              </w:pPrChange>
            </w:pPr>
            <w:ins w:id="128" w:author="Rajashekar K M" w:date="2022-03-31T16:41:00Z">
              <w:r>
                <w:rPr>
                  <w:bCs/>
                </w:rPr>
                <w:t xml:space="preserve">Supporting Grounds Team in API Automation is helped to know grounds knowledge </w:t>
              </w:r>
            </w:ins>
          </w:p>
          <w:p w14:paraId="636BFC35" w14:textId="77777777" w:rsidR="0041058C" w:rsidRDefault="0041058C" w:rsidP="00D6607B">
            <w:pPr>
              <w:jc w:val="both"/>
              <w:rPr>
                <w:ins w:id="129" w:author="Rajashekar K M" w:date="2022-03-31T16:41:00Z"/>
              </w:rPr>
            </w:pPr>
          </w:p>
          <w:p w14:paraId="40B77331" w14:textId="77777777" w:rsidR="0041058C" w:rsidRDefault="0041058C" w:rsidP="00D6607B">
            <w:pPr>
              <w:jc w:val="both"/>
              <w:rPr>
                <w:ins w:id="130" w:author="Rajashekar K M" w:date="2022-03-31T16:41:00Z"/>
              </w:rPr>
            </w:pPr>
          </w:p>
          <w:p w14:paraId="58CAF4E4" w14:textId="77777777" w:rsidR="0041058C" w:rsidRDefault="0041058C" w:rsidP="00D6607B">
            <w:pPr>
              <w:jc w:val="both"/>
              <w:rPr>
                <w:ins w:id="131" w:author="Rajashekar K M" w:date="2022-03-31T16:41:00Z"/>
              </w:rPr>
            </w:pPr>
          </w:p>
          <w:p w14:paraId="7D21C3B6" w14:textId="77777777" w:rsidR="0041058C" w:rsidRDefault="0041058C" w:rsidP="00D6607B">
            <w:pPr>
              <w:jc w:val="both"/>
              <w:rPr>
                <w:ins w:id="132" w:author="Rajashekar K M" w:date="2022-03-31T16:41:00Z"/>
              </w:rPr>
            </w:pPr>
          </w:p>
          <w:p w14:paraId="7C4996E3" w14:textId="21FB4168" w:rsidR="0041058C" w:rsidRPr="007F6E5D" w:rsidRDefault="0041058C" w:rsidP="00D6607B">
            <w:pPr>
              <w:jc w:val="both"/>
            </w:pPr>
          </w:p>
        </w:tc>
      </w:tr>
      <w:tr w:rsidR="0041058C" w14:paraId="492BB955" w14:textId="77777777" w:rsidTr="00D15732">
        <w:tc>
          <w:tcPr>
            <w:tcW w:w="3539" w:type="dxa"/>
          </w:tcPr>
          <w:p w14:paraId="4B1817B1" w14:textId="5AC0E494" w:rsidR="0041058C" w:rsidRPr="00CA5C49" w:rsidDel="0001286C" w:rsidRDefault="0041058C" w:rsidP="00D6607B">
            <w:pPr>
              <w:jc w:val="both"/>
              <w:rPr>
                <w:del w:id="133" w:author="Rajashekar K M" w:date="2022-03-31T16:41:00Z"/>
                <w:bCs/>
              </w:rPr>
            </w:pPr>
            <w:ins w:id="134" w:author="Rajashekar K M" w:date="2022-03-31T16:41:00Z">
              <w:r w:rsidRPr="00CA5C49">
                <w:rPr>
                  <w:color w:val="0D0D0D" w:themeColor="text1" w:themeTint="F2"/>
                </w:rPr>
                <w:t>Are there any specific areas/ projects you would like to be involved in moving forward?</w:t>
              </w:r>
            </w:ins>
            <w:del w:id="135" w:author="Rajashekar K M" w:date="2022-03-31T16:41:00Z">
              <w:r w:rsidRPr="00CA5C49" w:rsidDel="0001286C">
                <w:rPr>
                  <w:bCs/>
                </w:rPr>
                <w:delText>What do you believe have been your learnings in the last FY?</w:delText>
              </w:r>
            </w:del>
          </w:p>
          <w:p w14:paraId="7651CAF2" w14:textId="432C1802" w:rsidR="0041058C" w:rsidRPr="00CA5C49" w:rsidDel="0001286C" w:rsidRDefault="0041058C" w:rsidP="00D6607B">
            <w:pPr>
              <w:jc w:val="both"/>
              <w:rPr>
                <w:del w:id="136" w:author="Rajashekar K M" w:date="2022-03-31T16:41:00Z"/>
                <w:bCs/>
              </w:rPr>
            </w:pPr>
          </w:p>
          <w:p w14:paraId="3AE3AA76" w14:textId="0DA1ED68" w:rsidR="0041058C" w:rsidRPr="00CA5C49" w:rsidDel="0001286C" w:rsidRDefault="0041058C" w:rsidP="00D6607B">
            <w:pPr>
              <w:jc w:val="both"/>
              <w:rPr>
                <w:del w:id="137" w:author="Rajashekar K M" w:date="2022-03-31T16:41:00Z"/>
                <w:i/>
                <w:iCs/>
              </w:rPr>
            </w:pPr>
          </w:p>
          <w:p w14:paraId="4B0F5725" w14:textId="181D58BE" w:rsidR="0041058C" w:rsidRPr="00CA5C49" w:rsidDel="0001286C" w:rsidRDefault="0041058C" w:rsidP="00D6607B">
            <w:pPr>
              <w:jc w:val="both"/>
              <w:rPr>
                <w:del w:id="138" w:author="Rajashekar K M" w:date="2022-03-31T16:41:00Z"/>
                <w:bCs/>
              </w:rPr>
            </w:pPr>
          </w:p>
          <w:p w14:paraId="268EFDF6" w14:textId="38E24013" w:rsidR="0041058C" w:rsidRPr="00CA5C49" w:rsidDel="0001286C" w:rsidRDefault="0041058C" w:rsidP="00D6607B">
            <w:pPr>
              <w:jc w:val="both"/>
              <w:rPr>
                <w:del w:id="139" w:author="Rajashekar K M" w:date="2022-03-31T16:41:00Z"/>
                <w:bCs/>
              </w:rPr>
            </w:pPr>
          </w:p>
          <w:p w14:paraId="56B17FD6" w14:textId="77777777" w:rsidR="0041058C" w:rsidRPr="00CA5C49" w:rsidRDefault="0041058C" w:rsidP="00D6607B">
            <w:pPr>
              <w:jc w:val="both"/>
              <w:rPr>
                <w:bCs/>
              </w:rPr>
            </w:pPr>
          </w:p>
        </w:tc>
        <w:tc>
          <w:tcPr>
            <w:tcW w:w="5477" w:type="dxa"/>
          </w:tcPr>
          <w:p w14:paraId="44D2D357" w14:textId="77777777" w:rsidR="0041058C" w:rsidRDefault="0041058C" w:rsidP="00D6607B">
            <w:pPr>
              <w:jc w:val="both"/>
              <w:rPr>
                <w:ins w:id="140" w:author="Rajashekar K M" w:date="2022-03-31T16:41:00Z"/>
                <w:b/>
                <w:bCs/>
              </w:rPr>
            </w:pPr>
          </w:p>
          <w:p w14:paraId="0F814A31" w14:textId="4B42F614" w:rsidR="0041058C" w:rsidRPr="00D874A2" w:rsidRDefault="0041058C">
            <w:pPr>
              <w:pStyle w:val="ListParagraph"/>
              <w:numPr>
                <w:ilvl w:val="0"/>
                <w:numId w:val="6"/>
              </w:numPr>
              <w:jc w:val="both"/>
              <w:rPr>
                <w:ins w:id="141" w:author="Rajashekar K M" w:date="2022-03-31T16:51:00Z"/>
                <w:b/>
                <w:rPrChange w:id="142" w:author="Rajashekar K M" w:date="2022-03-31T16:51:00Z">
                  <w:rPr>
                    <w:ins w:id="143" w:author="Rajashekar K M" w:date="2022-03-31T16:51:00Z"/>
                    <w:bCs/>
                  </w:rPr>
                </w:rPrChange>
              </w:rPr>
              <w:pPrChange w:id="144" w:author="Rajashekar K M" w:date="2022-03-31T16:30:00Z">
                <w:pPr>
                  <w:jc w:val="both"/>
                </w:pPr>
              </w:pPrChange>
            </w:pPr>
            <w:proofErr w:type="spellStart"/>
            <w:ins w:id="145" w:author="Rajashekar K M" w:date="2022-03-31T16:41:00Z">
              <w:r w:rsidRPr="00D874A2">
                <w:rPr>
                  <w:b/>
                  <w:bCs/>
                </w:rPr>
                <w:t>HoneyComb</w:t>
              </w:r>
              <w:proofErr w:type="spellEnd"/>
              <w:r w:rsidRPr="00D874A2">
                <w:rPr>
                  <w:bCs/>
                  <w:rPrChange w:id="146" w:author="Rajashekar K M" w:date="2022-03-31T16:51:00Z">
                    <w:rPr>
                      <w:b/>
                      <w:bCs/>
                    </w:rPr>
                  </w:rPrChange>
                </w:rPr>
                <w:t xml:space="preserve"> is the one of the priority Project and good place to learn different skills like </w:t>
              </w:r>
              <w:proofErr w:type="spellStart"/>
              <w:r w:rsidRPr="00D874A2">
                <w:rPr>
                  <w:bCs/>
                  <w:rPrChange w:id="147" w:author="Rajashekar K M" w:date="2022-03-31T16:51:00Z">
                    <w:rPr>
                      <w:b/>
                      <w:bCs/>
                    </w:rPr>
                  </w:rPrChange>
                </w:rPr>
                <w:t>TypeScript</w:t>
              </w:r>
              <w:proofErr w:type="spellEnd"/>
              <w:r w:rsidRPr="00D874A2">
                <w:rPr>
                  <w:bCs/>
                  <w:rPrChange w:id="148" w:author="Rajashekar K M" w:date="2022-03-31T16:51:00Z">
                    <w:rPr>
                      <w:b/>
                      <w:bCs/>
                    </w:rPr>
                  </w:rPrChange>
                </w:rPr>
                <w:t xml:space="preserve"> and </w:t>
              </w:r>
              <w:proofErr w:type="spellStart"/>
              <w:r w:rsidRPr="00D874A2">
                <w:rPr>
                  <w:bCs/>
                  <w:rPrChange w:id="149" w:author="Rajashekar K M" w:date="2022-03-31T16:51:00Z">
                    <w:rPr>
                      <w:b/>
                      <w:bCs/>
                    </w:rPr>
                  </w:rPrChange>
                </w:rPr>
                <w:t>WebDriverIO</w:t>
              </w:r>
              <w:proofErr w:type="spellEnd"/>
              <w:r w:rsidRPr="00D874A2">
                <w:rPr>
                  <w:bCs/>
                  <w:rPrChange w:id="150" w:author="Rajashekar K M" w:date="2022-03-31T16:51:00Z">
                    <w:rPr>
                      <w:b/>
                      <w:bCs/>
                    </w:rPr>
                  </w:rPrChange>
                </w:rPr>
                <w:t xml:space="preserve"> and Azure and be Productive for the project</w:t>
              </w:r>
            </w:ins>
          </w:p>
          <w:p w14:paraId="62E74869" w14:textId="29FF046C" w:rsidR="00D874A2" w:rsidRPr="00D874A2" w:rsidDel="00413BBD" w:rsidRDefault="00D874A2">
            <w:pPr>
              <w:pStyle w:val="ListParagraph"/>
              <w:numPr>
                <w:ilvl w:val="0"/>
                <w:numId w:val="6"/>
              </w:numPr>
              <w:jc w:val="both"/>
              <w:rPr>
                <w:ins w:id="151" w:author="Rajashekar K M" w:date="2022-03-31T16:41:00Z"/>
              </w:rPr>
              <w:pPrChange w:id="152" w:author="Rajashekar K M" w:date="2022-03-31T16:30:00Z">
                <w:pPr>
                  <w:jc w:val="both"/>
                </w:pPr>
              </w:pPrChange>
            </w:pPr>
            <w:ins w:id="153" w:author="Rajashekar K M" w:date="2022-03-31T16:51:00Z">
              <w:r w:rsidRPr="00D874A2">
                <w:rPr>
                  <w:bCs/>
                  <w:rPrChange w:id="154" w:author="Rajashekar K M" w:date="2022-03-31T16:52:00Z">
                    <w:rPr>
                      <w:b/>
                      <w:bCs/>
                    </w:rPr>
                  </w:rPrChange>
                </w:rPr>
                <w:t xml:space="preserve">Product Knowledge is always my </w:t>
              </w:r>
            </w:ins>
            <w:ins w:id="155" w:author="Rajashekar K M" w:date="2022-03-31T16:52:00Z">
              <w:r w:rsidRPr="00D874A2">
                <w:rPr>
                  <w:bCs/>
                  <w:rPrChange w:id="156" w:author="Rajashekar K M" w:date="2022-03-31T16:52:00Z">
                    <w:rPr>
                      <w:b/>
                      <w:bCs/>
                    </w:rPr>
                  </w:rPrChange>
                </w:rPr>
                <w:t>interested</w:t>
              </w:r>
            </w:ins>
            <w:ins w:id="157" w:author="Rajashekar K M" w:date="2022-03-31T16:51:00Z">
              <w:r w:rsidRPr="00D874A2">
                <w:rPr>
                  <w:bCs/>
                  <w:rPrChange w:id="158" w:author="Rajashekar K M" w:date="2022-03-31T16:52:00Z">
                    <w:rPr>
                      <w:b/>
                      <w:bCs/>
                    </w:rPr>
                  </w:rPrChange>
                </w:rPr>
                <w:t xml:space="preserve"> </w:t>
              </w:r>
            </w:ins>
            <w:ins w:id="159" w:author="Rajashekar K M" w:date="2022-03-31T16:52:00Z">
              <w:r w:rsidRPr="00D874A2">
                <w:rPr>
                  <w:bCs/>
                  <w:rPrChange w:id="160" w:author="Rajashekar K M" w:date="2022-03-31T16:52:00Z">
                    <w:rPr>
                      <w:b/>
                      <w:bCs/>
                    </w:rPr>
                  </w:rPrChange>
                </w:rPr>
                <w:t xml:space="preserve">area to know and </w:t>
              </w:r>
              <w:r>
                <w:rPr>
                  <w:bCs/>
                </w:rPr>
                <w:t xml:space="preserve">involve in improving based on user suggestions </w:t>
              </w:r>
            </w:ins>
          </w:p>
          <w:p w14:paraId="6E07E269" w14:textId="77777777" w:rsidR="0041058C" w:rsidRDefault="0041058C">
            <w:pPr>
              <w:rPr>
                <w:ins w:id="161" w:author="Rajashekar K M" w:date="2022-03-31T16:41:00Z"/>
              </w:rPr>
            </w:pPr>
          </w:p>
          <w:p w14:paraId="3F85C138" w14:textId="77777777" w:rsidR="0041058C" w:rsidRDefault="0041058C" w:rsidP="00413BBD">
            <w:pPr>
              <w:rPr>
                <w:ins w:id="162" w:author="Rajashekar K M" w:date="2022-03-31T16:41:00Z"/>
                <w:b/>
                <w:bCs/>
              </w:rPr>
            </w:pPr>
            <w:ins w:id="163" w:author="Rajashekar K M" w:date="2022-03-31T16:41:00Z">
              <w:r>
                <w:rPr>
                  <w:b/>
                  <w:bCs/>
                </w:rPr>
                <w:t xml:space="preserve"> </w:t>
              </w:r>
            </w:ins>
          </w:p>
          <w:p w14:paraId="09524A8D" w14:textId="77777777" w:rsidR="0041058C" w:rsidRDefault="0041058C" w:rsidP="00D6607B">
            <w:pPr>
              <w:jc w:val="both"/>
              <w:rPr>
                <w:ins w:id="164" w:author="Rajashekar K M" w:date="2022-03-31T16:41:00Z"/>
                <w:b/>
                <w:bCs/>
              </w:rPr>
            </w:pPr>
          </w:p>
          <w:p w14:paraId="3502C875" w14:textId="77777777" w:rsidR="0041058C" w:rsidRDefault="0041058C" w:rsidP="00D6607B">
            <w:pPr>
              <w:jc w:val="both"/>
              <w:rPr>
                <w:ins w:id="165" w:author="Rajashekar K M" w:date="2022-03-31T16:41:00Z"/>
                <w:b/>
                <w:bCs/>
              </w:rPr>
            </w:pPr>
          </w:p>
          <w:p w14:paraId="46D1040D" w14:textId="77777777" w:rsidR="0041058C" w:rsidRDefault="0041058C" w:rsidP="00D6607B">
            <w:pPr>
              <w:jc w:val="both"/>
              <w:rPr>
                <w:ins w:id="166" w:author="Rajashekar K M" w:date="2022-03-31T16:41:00Z"/>
                <w:b/>
                <w:bCs/>
              </w:rPr>
            </w:pPr>
          </w:p>
          <w:p w14:paraId="72821ACB" w14:textId="350DED24" w:rsidR="0041058C" w:rsidDel="0001286C" w:rsidRDefault="0041058C" w:rsidP="00D6607B">
            <w:pPr>
              <w:jc w:val="both"/>
              <w:rPr>
                <w:del w:id="167" w:author="Rajashekar K M" w:date="2022-03-31T16:41:00Z"/>
              </w:rPr>
            </w:pPr>
          </w:p>
          <w:p w14:paraId="044AC6B9" w14:textId="724F3CB7" w:rsidR="0041058C" w:rsidDel="0001286C" w:rsidRDefault="0041058C" w:rsidP="00D6607B">
            <w:pPr>
              <w:jc w:val="both"/>
              <w:rPr>
                <w:del w:id="168" w:author="Rajashekar K M" w:date="2022-03-31T16:41:00Z"/>
              </w:rPr>
            </w:pPr>
          </w:p>
          <w:p w14:paraId="704F8617" w14:textId="46D57E24" w:rsidR="0041058C" w:rsidRPr="00B532F3" w:rsidDel="0001286C" w:rsidRDefault="0041058C">
            <w:pPr>
              <w:pStyle w:val="ListParagraph"/>
              <w:numPr>
                <w:ilvl w:val="0"/>
                <w:numId w:val="5"/>
              </w:numPr>
              <w:jc w:val="both"/>
              <w:rPr>
                <w:del w:id="169" w:author="Rajashekar K M" w:date="2022-03-31T16:41:00Z"/>
              </w:rPr>
              <w:pPrChange w:id="170" w:author="Rajashekar K M" w:date="2022-03-31T16:27:00Z">
                <w:pPr>
                  <w:jc w:val="both"/>
                </w:pPr>
              </w:pPrChange>
            </w:pPr>
          </w:p>
          <w:p w14:paraId="4884DD6F" w14:textId="07550479" w:rsidR="0041058C" w:rsidDel="0001286C" w:rsidRDefault="0041058C" w:rsidP="00D6607B">
            <w:pPr>
              <w:jc w:val="both"/>
              <w:rPr>
                <w:del w:id="171" w:author="Rajashekar K M" w:date="2022-03-31T16:41:00Z"/>
              </w:rPr>
            </w:pPr>
          </w:p>
          <w:p w14:paraId="2C2FB461" w14:textId="63993DD1" w:rsidR="0041058C" w:rsidDel="0001286C" w:rsidRDefault="0041058C" w:rsidP="00D6607B">
            <w:pPr>
              <w:jc w:val="both"/>
              <w:rPr>
                <w:del w:id="172" w:author="Rajashekar K M" w:date="2022-03-31T16:41:00Z"/>
              </w:rPr>
            </w:pPr>
          </w:p>
          <w:p w14:paraId="3D27CAE6" w14:textId="08E56D0C" w:rsidR="0041058C" w:rsidDel="0001286C" w:rsidRDefault="0041058C" w:rsidP="00D6607B">
            <w:pPr>
              <w:jc w:val="both"/>
              <w:rPr>
                <w:del w:id="173" w:author="Rajashekar K M" w:date="2022-03-31T16:41:00Z"/>
              </w:rPr>
            </w:pPr>
          </w:p>
          <w:p w14:paraId="3A9FB558" w14:textId="64950AF9" w:rsidR="0041058C" w:rsidDel="0001286C" w:rsidRDefault="0041058C" w:rsidP="00D6607B">
            <w:pPr>
              <w:jc w:val="both"/>
              <w:rPr>
                <w:del w:id="174" w:author="Rajashekar K M" w:date="2022-03-31T16:41:00Z"/>
              </w:rPr>
            </w:pPr>
          </w:p>
          <w:p w14:paraId="1BFCB801" w14:textId="77777777" w:rsidR="0041058C" w:rsidRPr="002D031B" w:rsidRDefault="0041058C" w:rsidP="00D6607B">
            <w:pPr>
              <w:jc w:val="both"/>
            </w:pPr>
          </w:p>
        </w:tc>
      </w:tr>
      <w:tr w:rsidR="00B05581" w:rsidDel="00B05581" w14:paraId="13123D97" w14:textId="6E7FD8BD" w:rsidTr="00D15732">
        <w:trPr>
          <w:del w:id="175" w:author="Rajashekar K M" w:date="2022-03-31T16:50:00Z"/>
        </w:trPr>
        <w:tc>
          <w:tcPr>
            <w:tcW w:w="3539" w:type="dxa"/>
          </w:tcPr>
          <w:p w14:paraId="2D71C9D9" w14:textId="41BA6143" w:rsidR="00B05581" w:rsidRPr="00CA5C49" w:rsidDel="00B05581" w:rsidRDefault="00B05581" w:rsidP="00D6607B">
            <w:pPr>
              <w:jc w:val="both"/>
              <w:rPr>
                <w:del w:id="176" w:author="Rajashekar K M" w:date="2022-03-31T16:50:00Z"/>
                <w:bCs/>
              </w:rPr>
            </w:pPr>
            <w:del w:id="177" w:author="Rajashekar K M" w:date="2022-03-31T16:41:00Z">
              <w:r w:rsidRPr="00CA5C49" w:rsidDel="000511AE">
                <w:rPr>
                  <w:color w:val="0D0D0D" w:themeColor="text1" w:themeTint="F2"/>
                </w:rPr>
                <w:delText>Are there any specific areas/ projects you would like to be involved in moving forward?</w:delText>
              </w:r>
            </w:del>
          </w:p>
        </w:tc>
        <w:tc>
          <w:tcPr>
            <w:tcW w:w="5477" w:type="dxa"/>
          </w:tcPr>
          <w:p w14:paraId="015946C1" w14:textId="63CEC68A" w:rsidR="00B05581" w:rsidDel="000511AE" w:rsidRDefault="00B05581" w:rsidP="00D6607B">
            <w:pPr>
              <w:jc w:val="both"/>
              <w:rPr>
                <w:del w:id="178" w:author="Rajashekar K M" w:date="2022-03-31T16:41:00Z"/>
                <w:b/>
                <w:bCs/>
              </w:rPr>
            </w:pPr>
          </w:p>
          <w:p w14:paraId="45880731" w14:textId="77777777" w:rsidR="00B05581" w:rsidRPr="00413BBD" w:rsidDel="00413BBD" w:rsidRDefault="00B05581">
            <w:pPr>
              <w:rPr>
                <w:del w:id="179" w:author="Rajashekar K M" w:date="2022-03-31T16:30:00Z"/>
                <w:bCs/>
                <w:rPrChange w:id="180" w:author="Rajashekar K M" w:date="2022-03-31T16:30:00Z">
                  <w:rPr>
                    <w:del w:id="181" w:author="Rajashekar K M" w:date="2022-03-31T16:30:00Z"/>
                    <w:b/>
                    <w:bCs/>
                  </w:rPr>
                </w:rPrChange>
              </w:rPr>
              <w:pPrChange w:id="182" w:author="Rajashekar K M" w:date="2022-03-31T16:30:00Z">
                <w:pPr>
                  <w:jc w:val="both"/>
                </w:pPr>
              </w:pPrChange>
            </w:pPr>
          </w:p>
          <w:p w14:paraId="56C22120" w14:textId="77777777" w:rsidR="00B05581" w:rsidRPr="00413BBD" w:rsidDel="00413BBD" w:rsidRDefault="00B05581">
            <w:pPr>
              <w:rPr>
                <w:del w:id="183" w:author="Rajashekar K M" w:date="2022-03-31T16:30:00Z"/>
                <w:b/>
                <w:rPrChange w:id="184" w:author="Rajashekar K M" w:date="2022-03-31T16:30:00Z">
                  <w:rPr>
                    <w:del w:id="185" w:author="Rajashekar K M" w:date="2022-03-31T16:30:00Z"/>
                  </w:rPr>
                </w:rPrChange>
              </w:rPr>
              <w:pPrChange w:id="186" w:author="Rajashekar K M" w:date="2022-03-31T16:30:00Z">
                <w:pPr>
                  <w:jc w:val="both"/>
                </w:pPr>
              </w:pPrChange>
            </w:pPr>
          </w:p>
          <w:p w14:paraId="707DAB27" w14:textId="5E9FA0EC" w:rsidR="00B05581" w:rsidDel="000511AE" w:rsidRDefault="00B05581" w:rsidP="00D6607B">
            <w:pPr>
              <w:jc w:val="both"/>
              <w:rPr>
                <w:del w:id="187" w:author="Rajashekar K M" w:date="2022-03-31T16:41:00Z"/>
                <w:b/>
                <w:bCs/>
              </w:rPr>
            </w:pPr>
          </w:p>
          <w:p w14:paraId="201BF1E7" w14:textId="2CED6E34" w:rsidR="00B05581" w:rsidDel="000511AE" w:rsidRDefault="00B05581" w:rsidP="00D6607B">
            <w:pPr>
              <w:jc w:val="both"/>
              <w:rPr>
                <w:del w:id="188" w:author="Rajashekar K M" w:date="2022-03-31T16:41:00Z"/>
                <w:b/>
                <w:bCs/>
              </w:rPr>
            </w:pPr>
          </w:p>
          <w:p w14:paraId="6B1BF2C6" w14:textId="2BA98D05" w:rsidR="00B05581" w:rsidDel="000511AE" w:rsidRDefault="00B05581" w:rsidP="00D6607B">
            <w:pPr>
              <w:jc w:val="both"/>
              <w:rPr>
                <w:del w:id="189" w:author="Rajashekar K M" w:date="2022-03-31T16:41:00Z"/>
                <w:b/>
                <w:bCs/>
              </w:rPr>
            </w:pPr>
          </w:p>
          <w:p w14:paraId="2A3D7730" w14:textId="2632309E" w:rsidR="00B05581" w:rsidDel="00B05581" w:rsidRDefault="00B05581" w:rsidP="00D6607B">
            <w:pPr>
              <w:jc w:val="both"/>
              <w:rPr>
                <w:del w:id="190" w:author="Rajashekar K M" w:date="2022-03-31T16:50:00Z"/>
                <w:b/>
                <w:bCs/>
              </w:rPr>
            </w:pPr>
          </w:p>
        </w:tc>
      </w:tr>
    </w:tbl>
    <w:p w14:paraId="3DD17278" w14:textId="77777777" w:rsidR="00341728" w:rsidRDefault="00341728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477"/>
      </w:tblGrid>
      <w:tr w:rsidR="00D15732" w14:paraId="153AE38B" w14:textId="77777777" w:rsidTr="00D15732">
        <w:tc>
          <w:tcPr>
            <w:tcW w:w="3539" w:type="dxa"/>
          </w:tcPr>
          <w:p w14:paraId="27212A4E" w14:textId="77777777" w:rsidR="00D15732" w:rsidRPr="00CA5C49" w:rsidRDefault="00744577" w:rsidP="00941455">
            <w:pPr>
              <w:jc w:val="both"/>
              <w:rPr>
                <w:bCs/>
              </w:rPr>
            </w:pPr>
            <w:r w:rsidRPr="00CA5C49">
              <w:rPr>
                <w:bCs/>
              </w:rPr>
              <w:lastRenderedPageBreak/>
              <w:t xml:space="preserve">Formal </w:t>
            </w:r>
            <w:proofErr w:type="spellStart"/>
            <w:r w:rsidRPr="00CA5C49">
              <w:rPr>
                <w:bCs/>
              </w:rPr>
              <w:t>MyBC</w:t>
            </w:r>
            <w:proofErr w:type="spellEnd"/>
            <w:r w:rsidRPr="00CA5C49">
              <w:rPr>
                <w:bCs/>
              </w:rPr>
              <w:t xml:space="preserve"> Goals will be developed over the coming weeks but what do you think your Goals for FY2</w:t>
            </w:r>
            <w:r w:rsidR="009A1E94" w:rsidRPr="00CA5C49">
              <w:rPr>
                <w:bCs/>
              </w:rPr>
              <w:t>2/2</w:t>
            </w:r>
            <w:r w:rsidR="006F3008" w:rsidRPr="00CA5C49">
              <w:rPr>
                <w:bCs/>
              </w:rPr>
              <w:t>3</w:t>
            </w:r>
            <w:r w:rsidRPr="00CA5C49">
              <w:rPr>
                <w:bCs/>
              </w:rPr>
              <w:t xml:space="preserve"> should</w:t>
            </w:r>
            <w:r w:rsidR="00941455">
              <w:rPr>
                <w:bCs/>
              </w:rPr>
              <w:t xml:space="preserve"> include and what are your aspirations for the year ahead</w:t>
            </w:r>
            <w:r w:rsidRPr="00CA5C49">
              <w:rPr>
                <w:bCs/>
              </w:rPr>
              <w:t>?</w:t>
            </w:r>
          </w:p>
        </w:tc>
        <w:tc>
          <w:tcPr>
            <w:tcW w:w="5477" w:type="dxa"/>
          </w:tcPr>
          <w:p w14:paraId="3E60BB77" w14:textId="77777777" w:rsidR="00D15732" w:rsidRDefault="00D15732" w:rsidP="00744577">
            <w:pPr>
              <w:jc w:val="both"/>
              <w:rPr>
                <w:b/>
                <w:bCs/>
              </w:rPr>
            </w:pPr>
          </w:p>
          <w:p w14:paraId="30AA5C53" w14:textId="77777777" w:rsidR="0041058C" w:rsidRPr="0058271F" w:rsidRDefault="0041058C" w:rsidP="0041058C">
            <w:pPr>
              <w:pStyle w:val="ListParagraph"/>
              <w:numPr>
                <w:ilvl w:val="0"/>
                <w:numId w:val="7"/>
              </w:numPr>
              <w:jc w:val="both"/>
              <w:rPr>
                <w:ins w:id="191" w:author="Rajashekar K M" w:date="2022-03-31T16:44:00Z"/>
                <w:bCs/>
              </w:rPr>
            </w:pPr>
            <w:ins w:id="192" w:author="Rajashekar K M" w:date="2022-03-31T16:44:00Z">
              <w:r w:rsidRPr="0058271F">
                <w:rPr>
                  <w:bCs/>
                </w:rPr>
                <w:t xml:space="preserve">Learning Mobile Automation </w:t>
              </w:r>
              <w:r>
                <w:rPr>
                  <w:bCs/>
                </w:rPr>
                <w:t xml:space="preserve">with </w:t>
              </w:r>
              <w:r w:rsidRPr="0058271F">
                <w:rPr>
                  <w:bCs/>
                </w:rPr>
                <w:t xml:space="preserve"> </w:t>
              </w:r>
              <w:proofErr w:type="spellStart"/>
              <w:r w:rsidRPr="0058271F">
                <w:rPr>
                  <w:bCs/>
                </w:rPr>
                <w:t>Appium</w:t>
              </w:r>
              <w:proofErr w:type="spellEnd"/>
              <w:r w:rsidRPr="0058271F">
                <w:rPr>
                  <w:bCs/>
                </w:rPr>
                <w:t xml:space="preserve"> in C#</w:t>
              </w:r>
            </w:ins>
          </w:p>
          <w:p w14:paraId="12A4B731" w14:textId="77777777" w:rsidR="0041058C" w:rsidRPr="0058271F" w:rsidRDefault="0041058C" w:rsidP="0041058C">
            <w:pPr>
              <w:pStyle w:val="ListParagraph"/>
              <w:numPr>
                <w:ilvl w:val="0"/>
                <w:numId w:val="7"/>
              </w:numPr>
              <w:jc w:val="both"/>
              <w:rPr>
                <w:ins w:id="193" w:author="Rajashekar K M" w:date="2022-03-31T16:44:00Z"/>
                <w:bCs/>
              </w:rPr>
            </w:pPr>
            <w:ins w:id="194" w:author="Rajashekar K M" w:date="2022-03-31T16:44:00Z">
              <w:r w:rsidRPr="0058271F">
                <w:rPr>
                  <w:bCs/>
                </w:rPr>
                <w:t>Improving Analytical Skills</w:t>
              </w:r>
            </w:ins>
          </w:p>
          <w:p w14:paraId="5414A0E0" w14:textId="77777777" w:rsidR="0041058C" w:rsidRPr="0058271F" w:rsidRDefault="0041058C" w:rsidP="0041058C">
            <w:pPr>
              <w:pStyle w:val="ListParagraph"/>
              <w:numPr>
                <w:ilvl w:val="0"/>
                <w:numId w:val="7"/>
              </w:numPr>
              <w:jc w:val="both"/>
              <w:rPr>
                <w:ins w:id="195" w:author="Rajashekar K M" w:date="2022-03-31T16:44:00Z"/>
                <w:bCs/>
              </w:rPr>
            </w:pPr>
            <w:ins w:id="196" w:author="Rajashekar K M" w:date="2022-03-31T16:44:00Z">
              <w:r w:rsidRPr="0058271F">
                <w:rPr>
                  <w:bCs/>
                </w:rPr>
                <w:t>Gaining more Knowledge on the Product</w:t>
              </w:r>
              <w:r>
                <w:rPr>
                  <w:bCs/>
                </w:rPr>
                <w:t xml:space="preserve"> and </w:t>
              </w:r>
              <w:r w:rsidRPr="0058271F">
                <w:rPr>
                  <w:bCs/>
                </w:rPr>
                <w:t>Looking Forward for more responsibilities</w:t>
              </w:r>
              <w:r>
                <w:rPr>
                  <w:b/>
                  <w:bCs/>
                </w:rPr>
                <w:t xml:space="preserve">  </w:t>
              </w:r>
            </w:ins>
          </w:p>
          <w:p w14:paraId="2004A8DD" w14:textId="4C8727BB" w:rsidR="00744577" w:rsidDel="0041058C" w:rsidRDefault="00744577" w:rsidP="00744577">
            <w:pPr>
              <w:jc w:val="both"/>
              <w:rPr>
                <w:del w:id="197" w:author="Rajashekar K M" w:date="2022-03-31T16:44:00Z"/>
                <w:b/>
                <w:bCs/>
              </w:rPr>
            </w:pPr>
          </w:p>
          <w:p w14:paraId="6DCED796" w14:textId="77777777" w:rsidR="00744577" w:rsidDel="0041058C" w:rsidRDefault="00744577" w:rsidP="00744577">
            <w:pPr>
              <w:jc w:val="both"/>
              <w:rPr>
                <w:del w:id="198" w:author="Rajashekar K M" w:date="2022-03-31T16:44:00Z"/>
                <w:b/>
                <w:bCs/>
              </w:rPr>
            </w:pPr>
          </w:p>
          <w:p w14:paraId="33318343" w14:textId="77777777" w:rsidR="00744577" w:rsidDel="0041058C" w:rsidRDefault="00744577" w:rsidP="00744577">
            <w:pPr>
              <w:jc w:val="both"/>
              <w:rPr>
                <w:del w:id="199" w:author="Rajashekar K M" w:date="2022-03-31T16:44:00Z"/>
                <w:b/>
                <w:bCs/>
              </w:rPr>
            </w:pPr>
          </w:p>
          <w:p w14:paraId="0D857F3A" w14:textId="77777777" w:rsidR="00341728" w:rsidDel="0041058C" w:rsidRDefault="00341728" w:rsidP="00744577">
            <w:pPr>
              <w:jc w:val="both"/>
              <w:rPr>
                <w:del w:id="200" w:author="Rajashekar K M" w:date="2022-03-31T16:44:00Z"/>
                <w:b/>
                <w:bCs/>
              </w:rPr>
            </w:pPr>
          </w:p>
          <w:p w14:paraId="556E9E66" w14:textId="77777777" w:rsidR="00341728" w:rsidDel="0041058C" w:rsidRDefault="00341728" w:rsidP="00744577">
            <w:pPr>
              <w:jc w:val="both"/>
              <w:rPr>
                <w:del w:id="201" w:author="Rajashekar K M" w:date="2022-03-31T16:44:00Z"/>
                <w:b/>
                <w:bCs/>
              </w:rPr>
            </w:pPr>
          </w:p>
          <w:p w14:paraId="0FBF9017" w14:textId="77777777" w:rsidR="00744577" w:rsidDel="0041058C" w:rsidRDefault="00744577" w:rsidP="00744577">
            <w:pPr>
              <w:jc w:val="both"/>
              <w:rPr>
                <w:del w:id="202" w:author="Rajashekar K M" w:date="2022-03-31T16:44:00Z"/>
                <w:b/>
                <w:bCs/>
              </w:rPr>
            </w:pPr>
          </w:p>
          <w:p w14:paraId="43077E73" w14:textId="77777777" w:rsidR="00744577" w:rsidRDefault="00744577" w:rsidP="00744577">
            <w:pPr>
              <w:jc w:val="both"/>
              <w:rPr>
                <w:b/>
                <w:bCs/>
              </w:rPr>
            </w:pPr>
          </w:p>
          <w:p w14:paraId="118ACF2E" w14:textId="77777777" w:rsidR="00744577" w:rsidRDefault="00744577" w:rsidP="00744577">
            <w:pPr>
              <w:jc w:val="both"/>
              <w:rPr>
                <w:b/>
                <w:bCs/>
              </w:rPr>
            </w:pPr>
          </w:p>
        </w:tc>
      </w:tr>
    </w:tbl>
    <w:p w14:paraId="0F37F815" w14:textId="77777777" w:rsidR="00D15732" w:rsidRDefault="00D15732" w:rsidP="00D473F3">
      <w:pPr>
        <w:jc w:val="both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15732" w14:paraId="39D217DC" w14:textId="77777777" w:rsidTr="00D15732">
        <w:tc>
          <w:tcPr>
            <w:tcW w:w="9016" w:type="dxa"/>
          </w:tcPr>
          <w:p w14:paraId="7134F406" w14:textId="0FB9030A" w:rsidR="00D15732" w:rsidRPr="005109DF" w:rsidRDefault="005109DF" w:rsidP="00D473F3">
            <w:pPr>
              <w:jc w:val="both"/>
              <w:rPr>
                <w:b/>
                <w:bCs/>
              </w:rPr>
            </w:pPr>
            <w:r w:rsidRPr="005109DF">
              <w:rPr>
                <w:b/>
                <w:bCs/>
              </w:rPr>
              <w:t xml:space="preserve">How did you do against the assigned </w:t>
            </w:r>
            <w:r>
              <w:rPr>
                <w:b/>
                <w:bCs/>
              </w:rPr>
              <w:t xml:space="preserve">FY21/22 </w:t>
            </w:r>
            <w:r w:rsidRPr="005109DF">
              <w:rPr>
                <w:b/>
                <w:bCs/>
              </w:rPr>
              <w:t>Goals &amp; Objectives (one line against each)?</w:t>
            </w:r>
          </w:p>
          <w:p w14:paraId="17828571" w14:textId="16423D1F" w:rsidR="00744577" w:rsidRPr="0071234D" w:rsidRDefault="00744577" w:rsidP="00D473F3">
            <w:pPr>
              <w:jc w:val="both"/>
              <w:rPr>
                <w:b/>
                <w:bCs/>
              </w:rPr>
            </w:pPr>
          </w:p>
          <w:p w14:paraId="062F9E70" w14:textId="6BE04960" w:rsidR="005109DF" w:rsidRDefault="005109DF" w:rsidP="005109DF">
            <w:pPr>
              <w:pStyle w:val="ListParagraph"/>
              <w:numPr>
                <w:ilvl w:val="0"/>
                <w:numId w:val="2"/>
              </w:numPr>
              <w:jc w:val="both"/>
              <w:rPr>
                <w:bCs/>
              </w:rPr>
            </w:pPr>
            <w:del w:id="203" w:author="Rajashekar K M" w:date="2022-03-31T16:44:00Z">
              <w:r w:rsidDel="0041058C">
                <w:rPr>
                  <w:bCs/>
                </w:rPr>
                <w:delText>Here</w:delText>
              </w:r>
            </w:del>
            <w:ins w:id="204" w:author="Rajashekar K M" w:date="2022-03-31T16:44:00Z">
              <w:r w:rsidR="0041058C">
                <w:rPr>
                  <w:bCs/>
                </w:rPr>
                <w:t xml:space="preserve">Automation – Proactive and Solution oriented </w:t>
              </w:r>
            </w:ins>
            <w:ins w:id="205" w:author="Rajashekar K M" w:date="2022-03-31T16:45:00Z">
              <w:r w:rsidR="0041058C">
                <w:rPr>
                  <w:bCs/>
                </w:rPr>
                <w:t xml:space="preserve">and Upskilling wherever needed </w:t>
              </w:r>
            </w:ins>
          </w:p>
          <w:p w14:paraId="518FD1CD" w14:textId="1C37E130" w:rsidR="005109DF" w:rsidRDefault="005109DF" w:rsidP="005109DF">
            <w:pPr>
              <w:pStyle w:val="ListParagraph"/>
              <w:numPr>
                <w:ilvl w:val="0"/>
                <w:numId w:val="2"/>
              </w:numPr>
              <w:jc w:val="both"/>
              <w:rPr>
                <w:ins w:id="206" w:author="Rajashekar K M" w:date="2022-03-31T16:46:00Z"/>
                <w:bCs/>
              </w:rPr>
            </w:pPr>
            <w:del w:id="207" w:author="Rajashekar K M" w:date="2022-03-31T16:45:00Z">
              <w:r w:rsidDel="0041058C">
                <w:rPr>
                  <w:bCs/>
                </w:rPr>
                <w:delText>Here</w:delText>
              </w:r>
            </w:del>
            <w:ins w:id="208" w:author="Rajashekar K M" w:date="2022-03-31T16:45:00Z">
              <w:r w:rsidR="0041058C">
                <w:rPr>
                  <w:bCs/>
                </w:rPr>
                <w:t xml:space="preserve">Functional Writing – Collecting all necessary Data in ordered demo the team on </w:t>
              </w:r>
            </w:ins>
            <w:ins w:id="209" w:author="Rajashekar K M" w:date="2022-03-31T16:46:00Z">
              <w:r w:rsidR="0041058C">
                <w:rPr>
                  <w:bCs/>
                </w:rPr>
                <w:t>functionality</w:t>
              </w:r>
            </w:ins>
            <w:ins w:id="210" w:author="Rajashekar K M" w:date="2022-03-31T16:45:00Z">
              <w:r w:rsidR="0041058C">
                <w:rPr>
                  <w:bCs/>
                </w:rPr>
                <w:t xml:space="preserve"> </w:t>
              </w:r>
            </w:ins>
          </w:p>
          <w:p w14:paraId="26C69D6B" w14:textId="77F8D171" w:rsidR="0041058C" w:rsidRDefault="0041058C" w:rsidP="005109DF">
            <w:pPr>
              <w:pStyle w:val="ListParagraph"/>
              <w:numPr>
                <w:ilvl w:val="0"/>
                <w:numId w:val="2"/>
              </w:numPr>
              <w:jc w:val="both"/>
              <w:rPr>
                <w:ins w:id="211" w:author="Rajashekar K M" w:date="2022-03-31T16:47:00Z"/>
                <w:bCs/>
              </w:rPr>
            </w:pPr>
            <w:ins w:id="212" w:author="Rajashekar K M" w:date="2022-03-31T16:46:00Z">
              <w:r>
                <w:rPr>
                  <w:bCs/>
                </w:rPr>
                <w:t xml:space="preserve">Adding </w:t>
              </w:r>
            </w:ins>
            <w:ins w:id="213" w:author="Rajashekar K M" w:date="2022-03-31T16:47:00Z">
              <w:r>
                <w:rPr>
                  <w:bCs/>
                </w:rPr>
                <w:t xml:space="preserve">the Data of different functionality Testing  </w:t>
              </w:r>
            </w:ins>
            <w:ins w:id="214" w:author="Rajashekar K M" w:date="2022-03-31T16:46:00Z">
              <w:r>
                <w:rPr>
                  <w:bCs/>
                </w:rPr>
                <w:t xml:space="preserve"> into confluence </w:t>
              </w:r>
            </w:ins>
            <w:ins w:id="215" w:author="Rajashekar K M" w:date="2022-03-31T16:48:00Z">
              <w:r>
                <w:rPr>
                  <w:bCs/>
                </w:rPr>
                <w:t>page and</w:t>
              </w:r>
            </w:ins>
            <w:ins w:id="216" w:author="Rajashekar K M" w:date="2022-03-31T16:46:00Z">
              <w:r>
                <w:rPr>
                  <w:bCs/>
                </w:rPr>
                <w:t xml:space="preserve"> be available for team whenever team needs to access</w:t>
              </w:r>
            </w:ins>
          </w:p>
          <w:p w14:paraId="045E4992" w14:textId="39758C39" w:rsidR="0041058C" w:rsidRDefault="0041058C" w:rsidP="005109DF">
            <w:pPr>
              <w:pStyle w:val="ListParagraph"/>
              <w:numPr>
                <w:ilvl w:val="0"/>
                <w:numId w:val="2"/>
              </w:numPr>
              <w:jc w:val="both"/>
              <w:rPr>
                <w:ins w:id="217" w:author="Rajashekar K M" w:date="2022-03-31T16:46:00Z"/>
                <w:bCs/>
              </w:rPr>
            </w:pPr>
            <w:ins w:id="218" w:author="Rajashekar K M" w:date="2022-03-31T16:47:00Z">
              <w:r>
                <w:rPr>
                  <w:bCs/>
                </w:rPr>
                <w:t xml:space="preserve">Supporting different Team on their Automation work by </w:t>
              </w:r>
            </w:ins>
            <w:ins w:id="219" w:author="Rajashekar K M" w:date="2022-03-31T16:48:00Z">
              <w:r>
                <w:rPr>
                  <w:bCs/>
                </w:rPr>
                <w:t xml:space="preserve">constant support </w:t>
              </w:r>
            </w:ins>
          </w:p>
          <w:p w14:paraId="65C5D2CD" w14:textId="16BF095B" w:rsidR="0041058C" w:rsidRDefault="0041058C">
            <w:pPr>
              <w:pStyle w:val="ListParagraph"/>
              <w:jc w:val="both"/>
              <w:rPr>
                <w:bCs/>
              </w:rPr>
              <w:pPrChange w:id="220" w:author="Rajashekar K M" w:date="2022-03-31T16:46:00Z">
                <w:pPr>
                  <w:pStyle w:val="ListParagraph"/>
                  <w:numPr>
                    <w:numId w:val="2"/>
                  </w:numPr>
                  <w:ind w:hanging="360"/>
                  <w:jc w:val="both"/>
                </w:pPr>
              </w:pPrChange>
            </w:pPr>
          </w:p>
          <w:p w14:paraId="128A09B8" w14:textId="42A7F08D" w:rsidR="005109DF" w:rsidDel="0041058C" w:rsidRDefault="005109DF" w:rsidP="005109DF">
            <w:pPr>
              <w:pStyle w:val="ListParagraph"/>
              <w:numPr>
                <w:ilvl w:val="0"/>
                <w:numId w:val="2"/>
              </w:numPr>
              <w:jc w:val="both"/>
              <w:rPr>
                <w:del w:id="221" w:author="Rajashekar K M" w:date="2022-03-31T16:45:00Z"/>
                <w:bCs/>
              </w:rPr>
            </w:pPr>
            <w:del w:id="222" w:author="Rajashekar K M" w:date="2022-03-31T16:45:00Z">
              <w:r w:rsidDel="0041058C">
                <w:rPr>
                  <w:bCs/>
                </w:rPr>
                <w:delText>Here</w:delText>
              </w:r>
            </w:del>
          </w:p>
          <w:p w14:paraId="1DD7EDAB" w14:textId="6219C8FA" w:rsidR="005109DF" w:rsidDel="0041058C" w:rsidRDefault="005109DF" w:rsidP="005109DF">
            <w:pPr>
              <w:pStyle w:val="ListParagraph"/>
              <w:numPr>
                <w:ilvl w:val="0"/>
                <w:numId w:val="2"/>
              </w:numPr>
              <w:jc w:val="both"/>
              <w:rPr>
                <w:del w:id="223" w:author="Rajashekar K M" w:date="2022-03-31T16:45:00Z"/>
                <w:bCs/>
              </w:rPr>
            </w:pPr>
            <w:del w:id="224" w:author="Rajashekar K M" w:date="2022-03-31T16:45:00Z">
              <w:r w:rsidDel="0041058C">
                <w:rPr>
                  <w:bCs/>
                </w:rPr>
                <w:delText>Here</w:delText>
              </w:r>
            </w:del>
          </w:p>
          <w:p w14:paraId="34C9F37B" w14:textId="3D35C5EB" w:rsidR="005109DF" w:rsidDel="0041058C" w:rsidRDefault="005109DF" w:rsidP="005109DF">
            <w:pPr>
              <w:pStyle w:val="ListParagraph"/>
              <w:numPr>
                <w:ilvl w:val="0"/>
                <w:numId w:val="2"/>
              </w:numPr>
              <w:jc w:val="both"/>
              <w:rPr>
                <w:del w:id="225" w:author="Rajashekar K M" w:date="2022-03-31T16:45:00Z"/>
                <w:bCs/>
              </w:rPr>
            </w:pPr>
            <w:del w:id="226" w:author="Rajashekar K M" w:date="2022-03-31T16:45:00Z">
              <w:r w:rsidDel="0041058C">
                <w:rPr>
                  <w:bCs/>
                </w:rPr>
                <w:delText>Here</w:delText>
              </w:r>
            </w:del>
          </w:p>
          <w:p w14:paraId="322247D9" w14:textId="59583332" w:rsidR="005109DF" w:rsidRPr="005109DF" w:rsidDel="0041058C" w:rsidRDefault="005109DF" w:rsidP="0071234D">
            <w:pPr>
              <w:pStyle w:val="ListParagraph"/>
              <w:numPr>
                <w:ilvl w:val="0"/>
                <w:numId w:val="2"/>
              </w:numPr>
              <w:jc w:val="both"/>
              <w:rPr>
                <w:del w:id="227" w:author="Rajashekar K M" w:date="2022-03-31T16:45:00Z"/>
                <w:bCs/>
              </w:rPr>
            </w:pPr>
            <w:del w:id="228" w:author="Rajashekar K M" w:date="2022-03-31T16:45:00Z">
              <w:r w:rsidDel="0041058C">
                <w:rPr>
                  <w:bCs/>
                </w:rPr>
                <w:delText xml:space="preserve">Here </w:delText>
              </w:r>
            </w:del>
          </w:p>
          <w:p w14:paraId="0545EBE3" w14:textId="77777777" w:rsidR="006F3008" w:rsidRDefault="006F3008" w:rsidP="00D473F3">
            <w:pPr>
              <w:jc w:val="both"/>
              <w:rPr>
                <w:bCs/>
              </w:rPr>
            </w:pPr>
          </w:p>
          <w:p w14:paraId="667720E7" w14:textId="77777777" w:rsidR="006F3008" w:rsidRDefault="006F3008" w:rsidP="00D473F3">
            <w:pPr>
              <w:jc w:val="both"/>
              <w:rPr>
                <w:b/>
                <w:bCs/>
              </w:rPr>
            </w:pPr>
          </w:p>
          <w:p w14:paraId="03363C07" w14:textId="77777777" w:rsidR="00341728" w:rsidRDefault="00341728" w:rsidP="00D473F3">
            <w:pPr>
              <w:jc w:val="both"/>
              <w:rPr>
                <w:b/>
                <w:bCs/>
              </w:rPr>
            </w:pPr>
          </w:p>
          <w:p w14:paraId="52A9808E" w14:textId="77777777" w:rsidR="00744577" w:rsidRDefault="00744577" w:rsidP="00D473F3">
            <w:pPr>
              <w:jc w:val="both"/>
              <w:rPr>
                <w:b/>
                <w:bCs/>
              </w:rPr>
            </w:pPr>
          </w:p>
          <w:p w14:paraId="4BB5A147" w14:textId="77777777" w:rsidR="00744577" w:rsidRDefault="00744577" w:rsidP="00D473F3">
            <w:pPr>
              <w:jc w:val="both"/>
              <w:rPr>
                <w:b/>
                <w:bCs/>
              </w:rPr>
            </w:pPr>
          </w:p>
          <w:p w14:paraId="11F8FB89" w14:textId="77777777" w:rsidR="00744577" w:rsidRDefault="00744577" w:rsidP="00D473F3">
            <w:pPr>
              <w:jc w:val="both"/>
              <w:rPr>
                <w:b/>
                <w:bCs/>
              </w:rPr>
            </w:pPr>
          </w:p>
          <w:p w14:paraId="17D668F9" w14:textId="77777777" w:rsidR="00744577" w:rsidRDefault="00744577" w:rsidP="00D473F3">
            <w:pPr>
              <w:jc w:val="both"/>
              <w:rPr>
                <w:b/>
                <w:bCs/>
              </w:rPr>
            </w:pPr>
          </w:p>
          <w:p w14:paraId="1785E6C3" w14:textId="77777777" w:rsidR="00744577" w:rsidRDefault="00744577" w:rsidP="00D473F3">
            <w:pPr>
              <w:jc w:val="both"/>
              <w:rPr>
                <w:b/>
                <w:bCs/>
              </w:rPr>
            </w:pPr>
          </w:p>
          <w:p w14:paraId="06F27334" w14:textId="77777777" w:rsidR="00744577" w:rsidRDefault="00744577" w:rsidP="00D473F3">
            <w:pPr>
              <w:jc w:val="both"/>
              <w:rPr>
                <w:b/>
                <w:bCs/>
              </w:rPr>
            </w:pPr>
          </w:p>
          <w:p w14:paraId="1E3A3363" w14:textId="77777777" w:rsidR="00D15732" w:rsidRDefault="00D15732" w:rsidP="00744577">
            <w:pPr>
              <w:jc w:val="both"/>
              <w:rPr>
                <w:b/>
                <w:bCs/>
              </w:rPr>
            </w:pPr>
          </w:p>
        </w:tc>
      </w:tr>
    </w:tbl>
    <w:p w14:paraId="4BEA23EB" w14:textId="77777777" w:rsidR="00D15732" w:rsidRDefault="00D15732" w:rsidP="00D15732">
      <w:pPr>
        <w:rPr>
          <w:b/>
          <w:bCs/>
        </w:rPr>
      </w:pPr>
    </w:p>
    <w:p w14:paraId="7070D5C5" w14:textId="77777777" w:rsidR="00D15732" w:rsidRDefault="00D15732" w:rsidP="00D15732">
      <w:pPr>
        <w:rPr>
          <w:b/>
          <w:bCs/>
        </w:rPr>
      </w:pPr>
    </w:p>
    <w:p w14:paraId="33C5D9E2" w14:textId="77777777" w:rsidR="00D15732" w:rsidRDefault="00341728" w:rsidP="00D15732">
      <w:pPr>
        <w:rPr>
          <w:b/>
          <w:bCs/>
        </w:rPr>
      </w:pPr>
      <w:r>
        <w:rPr>
          <w:b/>
          <w:bCs/>
        </w:rPr>
        <w:t>Signed By:</w:t>
      </w:r>
    </w:p>
    <w:p w14:paraId="48447B8F" w14:textId="6436A000" w:rsidR="00341728" w:rsidRDefault="00341728" w:rsidP="00341728">
      <w:pPr>
        <w:spacing w:after="0"/>
        <w:rPr>
          <w:b/>
          <w:bCs/>
        </w:rPr>
      </w:pPr>
      <w:r>
        <w:rPr>
          <w:b/>
          <w:bCs/>
        </w:rPr>
        <w:t>…………………………………………………….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ins w:id="229" w:author="Rajashekar K M" w:date="2022-03-31T16:43:00Z">
        <w:r w:rsidR="0041058C">
          <w:rPr>
            <w:b/>
            <w:bCs/>
          </w:rPr>
          <w:t>Rajashekar KM</w:t>
        </w:r>
      </w:ins>
      <w:del w:id="230" w:author="Rajashekar K M" w:date="2022-03-31T16:43:00Z">
        <w:r w:rsidDel="0041058C">
          <w:rPr>
            <w:b/>
            <w:bCs/>
          </w:rPr>
          <w:delText>…………………………………………………………</w:delText>
        </w:r>
      </w:del>
    </w:p>
    <w:p w14:paraId="0644E93B" w14:textId="77777777" w:rsidR="00341728" w:rsidRDefault="00341728" w:rsidP="00341728">
      <w:pPr>
        <w:spacing w:after="0"/>
        <w:rPr>
          <w:b/>
          <w:bCs/>
        </w:rPr>
      </w:pPr>
      <w:r>
        <w:rPr>
          <w:b/>
          <w:bCs/>
        </w:rPr>
        <w:t>Line Manager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Employee</w:t>
      </w:r>
    </w:p>
    <w:p w14:paraId="1CB42C77" w14:textId="77777777" w:rsidR="00341728" w:rsidRDefault="00341728" w:rsidP="00D15732">
      <w:pPr>
        <w:rPr>
          <w:b/>
          <w:bCs/>
        </w:rPr>
      </w:pPr>
    </w:p>
    <w:p w14:paraId="471A9544" w14:textId="77777777" w:rsidR="00341728" w:rsidRDefault="00341728" w:rsidP="00D15732">
      <w:pPr>
        <w:rPr>
          <w:b/>
          <w:bCs/>
        </w:rPr>
      </w:pPr>
    </w:p>
    <w:p w14:paraId="61DD28D8" w14:textId="77777777" w:rsidR="00341728" w:rsidRDefault="00341728" w:rsidP="00341728">
      <w:pPr>
        <w:spacing w:after="0"/>
        <w:rPr>
          <w:b/>
          <w:bCs/>
        </w:rPr>
      </w:pPr>
      <w:r>
        <w:rPr>
          <w:b/>
          <w:bCs/>
        </w:rPr>
        <w:t>Date:</w:t>
      </w:r>
    </w:p>
    <w:p w14:paraId="7C74C9D2" w14:textId="6BA20F49" w:rsidR="00341728" w:rsidRPr="00D15732" w:rsidRDefault="00341728" w:rsidP="00341728">
      <w:pPr>
        <w:spacing w:after="0"/>
        <w:rPr>
          <w:b/>
          <w:bCs/>
        </w:rPr>
      </w:pPr>
      <w:del w:id="231" w:author="Rajashekar K M" w:date="2022-03-31T16:43:00Z">
        <w:r w:rsidDel="0041058C">
          <w:rPr>
            <w:b/>
            <w:bCs/>
          </w:rPr>
          <w:delText>……………………………………………………..</w:delText>
        </w:r>
      </w:del>
      <w:ins w:id="232" w:author="Rajashekar K M" w:date="2022-03-31T16:43:00Z">
        <w:r w:rsidR="0041058C">
          <w:rPr>
            <w:b/>
            <w:bCs/>
          </w:rPr>
          <w:t>31/3/2022</w:t>
        </w:r>
      </w:ins>
    </w:p>
    <w:sectPr w:rsidR="00341728" w:rsidRPr="00D15732" w:rsidSect="0041058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993" w:left="1440" w:header="708" w:footer="708" w:gutter="0"/>
      <w:cols w:space="708"/>
      <w:docGrid w:linePitch="360"/>
      <w:sectPrChange w:id="233" w:author="Rajashekar K M" w:date="2022-03-31T16:40:00Z">
        <w:sectPr w:rsidR="00341728" w:rsidRPr="00D15732" w:rsidSect="0041058C">
          <w:pgMar w:top="1440" w:right="1440" w:bottom="1440" w:left="1440" w:header="708" w:footer="708" w:gutter="0"/>
        </w:sectPr>
      </w:sectPrChange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F8F904" w14:textId="77777777" w:rsidR="009F2378" w:rsidRDefault="009F2378" w:rsidP="00D473F3">
      <w:pPr>
        <w:spacing w:after="0" w:line="240" w:lineRule="auto"/>
      </w:pPr>
      <w:r>
        <w:separator/>
      </w:r>
    </w:p>
  </w:endnote>
  <w:endnote w:type="continuationSeparator" w:id="0">
    <w:p w14:paraId="2FC5804E" w14:textId="77777777" w:rsidR="009F2378" w:rsidRDefault="009F2378" w:rsidP="00D473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200D07" w14:textId="77777777" w:rsidR="005109DF" w:rsidRDefault="005109D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F93E7B" w14:textId="3F829D9C" w:rsidR="00D473F3" w:rsidRDefault="005109DF">
    <w:pPr>
      <w:pStyle w:val="Foot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0E53AAC" wp14:editId="214A991F">
              <wp:simplePos x="0" y="0"/>
              <wp:positionH relativeFrom="page">
                <wp:posOffset>0</wp:posOffset>
              </wp:positionH>
              <wp:positionV relativeFrom="page">
                <wp:posOffset>9954260</wp:posOffset>
              </wp:positionV>
              <wp:extent cx="7560310" cy="546735"/>
              <wp:effectExtent l="0" t="0" r="0" b="5715"/>
              <wp:wrapNone/>
              <wp:docPr id="4" name="MSIPCM623448959f00e6d717098c14" descr="{&quot;HashCode&quot;:-163005555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5467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F676A1" w14:textId="272B8468" w:rsidR="005109DF" w:rsidRPr="005109DF" w:rsidRDefault="005109DF" w:rsidP="005109DF">
                          <w:pPr>
                            <w:spacing w:after="0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5109DF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BUSINESS DOCUMENT  This document is intended for business use and should be distributed to intended recipients only.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0E53AAC" id="_x0000_t202" coordsize="21600,21600" o:spt="202" path="m,l,21600r21600,l21600,xe">
              <v:stroke joinstyle="miter"/>
              <v:path gradientshapeok="t" o:connecttype="rect"/>
            </v:shapetype>
            <v:shape id="MSIPCM623448959f00e6d717098c14" o:spid="_x0000_s1026" type="#_x0000_t202" alt="{&quot;HashCode&quot;:-163005555,&quot;Height&quot;:841.0,&quot;Width&quot;:595.0,&quot;Placement&quot;:&quot;Footer&quot;,&quot;Index&quot;:&quot;Primary&quot;,&quot;Section&quot;:1,&quot;Top&quot;:0.0,&quot;Left&quot;:0.0}" style="position:absolute;margin-left:0;margin-top:783.8pt;width:595.3pt;height:43.0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" o:allowincell="f" filled="f" stroked="f" strokeweight=".5pt">
              <v:textbox inset="20pt,0,,0">
                <w:txbxContent>
                  <w:p w14:paraId="75F676A1" w14:textId="272B8468" w:rsidR="005109DF" w:rsidRPr="005109DF" w:rsidRDefault="005109DF" w:rsidP="005109DF">
                    <w:pPr>
                      <w:spacing w:after="0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5109DF">
                      <w:rPr>
                        <w:rFonts w:ascii="Calibri" w:hAnsi="Calibri" w:cs="Calibri"/>
                        <w:color w:val="737373"/>
                        <w:sz w:val="12"/>
                      </w:rPr>
                      <w:t>BUSINESS DOCUMENT  This document is intended for business use and should be distributed to intended recipients only.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2EAAF2" w14:textId="77777777" w:rsidR="005109DF" w:rsidRDefault="005109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1658EF" w14:textId="77777777" w:rsidR="009F2378" w:rsidRDefault="009F2378" w:rsidP="00D473F3">
      <w:pPr>
        <w:spacing w:after="0" w:line="240" w:lineRule="auto"/>
      </w:pPr>
      <w:r>
        <w:separator/>
      </w:r>
    </w:p>
  </w:footnote>
  <w:footnote w:type="continuationSeparator" w:id="0">
    <w:p w14:paraId="1A029259" w14:textId="77777777" w:rsidR="009F2378" w:rsidRDefault="009F2378" w:rsidP="00D473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17C8D2" w14:textId="77777777" w:rsidR="005109DF" w:rsidRDefault="005109D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BACE91" w14:textId="77777777" w:rsidR="005109DF" w:rsidRDefault="005109D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31C2B8" w14:textId="77777777" w:rsidR="005109DF" w:rsidRDefault="005109D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51436"/>
    <w:multiLevelType w:val="hybridMultilevel"/>
    <w:tmpl w:val="2EF27A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A0340"/>
    <w:multiLevelType w:val="hybridMultilevel"/>
    <w:tmpl w:val="889061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2669B"/>
    <w:multiLevelType w:val="hybridMultilevel"/>
    <w:tmpl w:val="1576B4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2D1F7A"/>
    <w:multiLevelType w:val="hybridMultilevel"/>
    <w:tmpl w:val="629090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276875"/>
    <w:multiLevelType w:val="hybridMultilevel"/>
    <w:tmpl w:val="3A7E6762"/>
    <w:lvl w:ilvl="0" w:tplc="E292A0E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D30943"/>
    <w:multiLevelType w:val="hybridMultilevel"/>
    <w:tmpl w:val="6204AE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B116D3"/>
    <w:multiLevelType w:val="hybridMultilevel"/>
    <w:tmpl w:val="3A7E6762"/>
    <w:lvl w:ilvl="0" w:tplc="E292A0E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4"/>
  </w:num>
  <w:num w:numId="7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Rajashekar K M">
    <w15:presenceInfo w15:providerId="AD" w15:userId="S-1-5-21-3737139715-1198617036-3297438060-3054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A5B"/>
    <w:rsid w:val="00077365"/>
    <w:rsid w:val="00077BA6"/>
    <w:rsid w:val="0010389E"/>
    <w:rsid w:val="00136010"/>
    <w:rsid w:val="001C3B67"/>
    <w:rsid w:val="00250CA9"/>
    <w:rsid w:val="00274871"/>
    <w:rsid w:val="002D031B"/>
    <w:rsid w:val="00341728"/>
    <w:rsid w:val="0039432A"/>
    <w:rsid w:val="0041058C"/>
    <w:rsid w:val="00413BBD"/>
    <w:rsid w:val="00485B65"/>
    <w:rsid w:val="005109DF"/>
    <w:rsid w:val="00523F80"/>
    <w:rsid w:val="005309E2"/>
    <w:rsid w:val="005543B5"/>
    <w:rsid w:val="0055641E"/>
    <w:rsid w:val="00640FBE"/>
    <w:rsid w:val="0064639B"/>
    <w:rsid w:val="00692622"/>
    <w:rsid w:val="006E1C5F"/>
    <w:rsid w:val="006F3008"/>
    <w:rsid w:val="0071234D"/>
    <w:rsid w:val="00744577"/>
    <w:rsid w:val="00757405"/>
    <w:rsid w:val="007F6E5D"/>
    <w:rsid w:val="00910577"/>
    <w:rsid w:val="00941455"/>
    <w:rsid w:val="009716AA"/>
    <w:rsid w:val="009A1E94"/>
    <w:rsid w:val="009A3294"/>
    <w:rsid w:val="009C3A5B"/>
    <w:rsid w:val="009F2378"/>
    <w:rsid w:val="00A236F5"/>
    <w:rsid w:val="00A50D9D"/>
    <w:rsid w:val="00A7770D"/>
    <w:rsid w:val="00A90A89"/>
    <w:rsid w:val="00AA419B"/>
    <w:rsid w:val="00AF4E1A"/>
    <w:rsid w:val="00B02B37"/>
    <w:rsid w:val="00B05581"/>
    <w:rsid w:val="00B42ED0"/>
    <w:rsid w:val="00B50081"/>
    <w:rsid w:val="00B50FA6"/>
    <w:rsid w:val="00B532F3"/>
    <w:rsid w:val="00B75874"/>
    <w:rsid w:val="00BF38BF"/>
    <w:rsid w:val="00C21B1E"/>
    <w:rsid w:val="00C302C0"/>
    <w:rsid w:val="00C522FF"/>
    <w:rsid w:val="00C6524B"/>
    <w:rsid w:val="00CA5C49"/>
    <w:rsid w:val="00CE375F"/>
    <w:rsid w:val="00D15732"/>
    <w:rsid w:val="00D473F3"/>
    <w:rsid w:val="00D6607B"/>
    <w:rsid w:val="00D8465C"/>
    <w:rsid w:val="00D874A2"/>
    <w:rsid w:val="00D968E7"/>
    <w:rsid w:val="00DD5C74"/>
    <w:rsid w:val="00F30534"/>
    <w:rsid w:val="00F97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4C9685"/>
  <w15:chartTrackingRefBased/>
  <w15:docId w15:val="{F3F523CD-4698-4ECD-A894-1B984051F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57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473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73F3"/>
  </w:style>
  <w:style w:type="paragraph" w:styleId="Footer">
    <w:name w:val="footer"/>
    <w:basedOn w:val="Normal"/>
    <w:link w:val="FooterChar"/>
    <w:uiPriority w:val="99"/>
    <w:unhideWhenUsed/>
    <w:rsid w:val="00D473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73F3"/>
  </w:style>
  <w:style w:type="paragraph" w:styleId="ListParagraph">
    <w:name w:val="List Paragraph"/>
    <w:basedOn w:val="Normal"/>
    <w:uiPriority w:val="34"/>
    <w:qFormat/>
    <w:rsid w:val="002D031B"/>
    <w:pPr>
      <w:ind w:left="720"/>
      <w:contextualSpacing/>
    </w:pPr>
  </w:style>
  <w:style w:type="paragraph" w:styleId="Revision">
    <w:name w:val="Revision"/>
    <w:hidden/>
    <w:uiPriority w:val="99"/>
    <w:semiHidden/>
    <w:rsid w:val="00D6607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123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234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530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Assock</dc:creator>
  <cp:keywords/>
  <dc:description/>
  <cp:lastModifiedBy>Rajashekar K M</cp:lastModifiedBy>
  <cp:revision>2</cp:revision>
  <dcterms:created xsi:type="dcterms:W3CDTF">2022-03-31T12:06:00Z</dcterms:created>
  <dcterms:modified xsi:type="dcterms:W3CDTF">2022-03-31T12:06:00Z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7962db2-8021-4672-ab50-833f15a1c47a_Enabled">
    <vt:lpwstr>true</vt:lpwstr>
  </property>
  <property fmtid="{D5CDD505-2E9C-101B-9397-08002B2CF9AE}" pid="3" name="MSIP_Label_c7962db2-8021-4672-ab50-833f15a1c47a_SetDate">
    <vt:lpwstr>2022-03-07T04:32:58Z</vt:lpwstr>
  </property>
  <property fmtid="{D5CDD505-2E9C-101B-9397-08002B2CF9AE}" pid="4" name="MSIP_Label_c7962db2-8021-4672-ab50-833f15a1c47a_Method">
    <vt:lpwstr>Standard</vt:lpwstr>
  </property>
  <property fmtid="{D5CDD505-2E9C-101B-9397-08002B2CF9AE}" pid="5" name="MSIP_Label_c7962db2-8021-4672-ab50-833f15a1c47a_Name">
    <vt:lpwstr>c7962db2-8021-4672-ab50-833f15a1c47a</vt:lpwstr>
  </property>
  <property fmtid="{D5CDD505-2E9C-101B-9397-08002B2CF9AE}" pid="6" name="MSIP_Label_c7962db2-8021-4672-ab50-833f15a1c47a_SiteId">
    <vt:lpwstr>e0b26355-1889-40d8-8ef1-e559616befda</vt:lpwstr>
  </property>
  <property fmtid="{D5CDD505-2E9C-101B-9397-08002B2CF9AE}" pid="7" name="MSIP_Label_c7962db2-8021-4672-ab50-833f15a1c47a_ActionId">
    <vt:lpwstr>6c4fba8a-786e-43bf-9e4e-d04394a8c36b</vt:lpwstr>
  </property>
  <property fmtid="{D5CDD505-2E9C-101B-9397-08002B2CF9AE}" pid="8" name="MSIP_Label_c7962db2-8021-4672-ab50-833f15a1c47a_ContentBits">
    <vt:lpwstr>2</vt:lpwstr>
  </property>
</Properties>
</file>